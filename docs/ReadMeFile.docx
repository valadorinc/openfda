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78CC"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Understand what people need</w:t>
      </w:r>
      <w:r>
        <w:rPr>
          <w:rFonts w:ascii="Times New Roman" w:eastAsia="Times New Roman" w:hAnsi="Times New Roman" w:cs="Times New Roman"/>
          <w:color w:val="0000FF"/>
          <w:sz w:val="24"/>
          <w:szCs w:val="20"/>
        </w:rPr>
        <w:t xml:space="preserve"> (in C)</w:t>
      </w:r>
    </w:p>
    <w:p w14:paraId="61D4FCC1"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Address the whole experience, from start to finish</w:t>
      </w:r>
      <w:r>
        <w:rPr>
          <w:rFonts w:ascii="Times New Roman" w:eastAsia="Times New Roman" w:hAnsi="Times New Roman" w:cs="Times New Roman"/>
          <w:color w:val="0000FF"/>
          <w:sz w:val="24"/>
          <w:szCs w:val="20"/>
        </w:rPr>
        <w:t xml:space="preserve"> (in D)</w:t>
      </w:r>
    </w:p>
    <w:p w14:paraId="42F15F5D"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Make it simple and intuitive</w:t>
      </w:r>
      <w:r w:rsidR="00A735F0">
        <w:rPr>
          <w:rFonts w:ascii="Times New Roman" w:eastAsia="Times New Roman" w:hAnsi="Times New Roman" w:cs="Times New Roman"/>
          <w:color w:val="0000FF"/>
          <w:sz w:val="24"/>
          <w:szCs w:val="20"/>
        </w:rPr>
        <w:t xml:space="preserve"> (in E)</w:t>
      </w:r>
    </w:p>
    <w:p w14:paraId="40E4582A"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Build the service using agile and iterative practices</w:t>
      </w:r>
      <w:r w:rsidR="00A735F0">
        <w:rPr>
          <w:rFonts w:ascii="Times New Roman" w:eastAsia="Times New Roman" w:hAnsi="Times New Roman" w:cs="Times New Roman"/>
          <w:color w:val="0000FF"/>
          <w:sz w:val="24"/>
          <w:szCs w:val="20"/>
        </w:rPr>
        <w:t xml:space="preserve"> (in H)</w:t>
      </w:r>
    </w:p>
    <w:p w14:paraId="131713E2" w14:textId="7D2AB842"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Structure budgets and contracts to support delivery</w:t>
      </w:r>
      <w:r w:rsidR="00FD3797">
        <w:rPr>
          <w:rFonts w:ascii="Times New Roman" w:eastAsia="Times New Roman" w:hAnsi="Times New Roman" w:cs="Times New Roman"/>
          <w:color w:val="0000FF"/>
          <w:sz w:val="24"/>
          <w:szCs w:val="20"/>
        </w:rPr>
        <w:t xml:space="preserve"> (in B)</w:t>
      </w:r>
    </w:p>
    <w:p w14:paraId="776289A8" w14:textId="6AEBC4DE"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Assign one leader and hold that person accountable</w:t>
      </w:r>
      <w:r w:rsidR="00FD3797">
        <w:rPr>
          <w:rFonts w:ascii="Times New Roman" w:eastAsia="Times New Roman" w:hAnsi="Times New Roman" w:cs="Times New Roman"/>
          <w:color w:val="0000FF"/>
          <w:sz w:val="24"/>
          <w:szCs w:val="20"/>
        </w:rPr>
        <w:t xml:space="preserve"> (in A)</w:t>
      </w:r>
    </w:p>
    <w:p w14:paraId="1A47F9F4" w14:textId="17161E42"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Bring in experienced teams</w:t>
      </w:r>
      <w:r w:rsidR="00FD3797">
        <w:rPr>
          <w:rFonts w:ascii="Times New Roman" w:eastAsia="Times New Roman" w:hAnsi="Times New Roman" w:cs="Times New Roman"/>
          <w:color w:val="0000FF"/>
          <w:sz w:val="24"/>
          <w:szCs w:val="20"/>
        </w:rPr>
        <w:t xml:space="preserve"> (in B) </w:t>
      </w:r>
    </w:p>
    <w:p w14:paraId="564CCC4C" w14:textId="469379DB"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Choose a modern technology stack</w:t>
      </w:r>
      <w:r w:rsidR="00FD3797">
        <w:rPr>
          <w:rFonts w:ascii="Times New Roman" w:eastAsia="Times New Roman" w:hAnsi="Times New Roman" w:cs="Times New Roman"/>
          <w:color w:val="0000FF"/>
          <w:sz w:val="24"/>
          <w:szCs w:val="20"/>
        </w:rPr>
        <w:t xml:space="preserve"> (TBD in F)</w:t>
      </w:r>
    </w:p>
    <w:p w14:paraId="5B466476" w14:textId="413BA19A"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Deploy in a flexible hosting environment</w:t>
      </w:r>
      <w:r w:rsidR="00FD3797">
        <w:rPr>
          <w:rFonts w:ascii="Times New Roman" w:eastAsia="Times New Roman" w:hAnsi="Times New Roman" w:cs="Times New Roman"/>
          <w:color w:val="0000FF"/>
          <w:sz w:val="24"/>
          <w:szCs w:val="20"/>
        </w:rPr>
        <w:t xml:space="preserve"> (L)</w:t>
      </w:r>
    </w:p>
    <w:p w14:paraId="3688EF70" w14:textId="7E89D18A"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Automate testing and deployments</w:t>
      </w:r>
      <w:r w:rsidR="00B32AE2">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 not sure how this was done for design pool</w:t>
      </w:r>
      <w:r w:rsidR="00B32AE2">
        <w:rPr>
          <w:rFonts w:ascii="Times New Roman" w:eastAsia="Times New Roman" w:hAnsi="Times New Roman" w:cs="Times New Roman"/>
          <w:color w:val="0000FF"/>
          <w:sz w:val="24"/>
          <w:szCs w:val="20"/>
        </w:rPr>
        <w:t>)</w:t>
      </w:r>
    </w:p>
    <w:p w14:paraId="3E567D18" w14:textId="5ED3AE6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Manage security and privacy through reusable processes</w:t>
      </w:r>
      <w:r w:rsidR="00B32AE2">
        <w:rPr>
          <w:rFonts w:ascii="Times New Roman" w:eastAsia="Times New Roman" w:hAnsi="Times New Roman" w:cs="Times New Roman"/>
          <w:color w:val="0000FF"/>
          <w:sz w:val="24"/>
          <w:szCs w:val="20"/>
        </w:rPr>
        <w:t xml:space="preserve"> (?)</w:t>
      </w:r>
    </w:p>
    <w:p w14:paraId="1709E0A8" w14:textId="7E64274B"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Use data to drive decisions</w:t>
      </w:r>
      <w:r w:rsidR="00B32AE2">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w:t>
      </w:r>
      <w:r w:rsidR="00B32AE2">
        <w:rPr>
          <w:rFonts w:ascii="Times New Roman" w:eastAsia="Times New Roman" w:hAnsi="Times New Roman" w:cs="Times New Roman"/>
          <w:color w:val="0000FF"/>
          <w:sz w:val="24"/>
          <w:szCs w:val="20"/>
        </w:rPr>
        <w:t>)</w:t>
      </w:r>
    </w:p>
    <w:p w14:paraId="70FC45D3" w14:textId="386EEF86"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Default to open</w:t>
      </w:r>
      <w:r w:rsidR="00B32AE2">
        <w:rPr>
          <w:rFonts w:ascii="Times New Roman" w:eastAsia="Times New Roman" w:hAnsi="Times New Roman" w:cs="Times New Roman"/>
          <w:color w:val="0000FF"/>
          <w:sz w:val="24"/>
          <w:szCs w:val="20"/>
        </w:rPr>
        <w:t xml:space="preserve"> (in K)</w:t>
      </w:r>
    </w:p>
    <w:p w14:paraId="190FA3B8" w14:textId="77777777" w:rsidR="006574D5" w:rsidRDefault="006574D5"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08088B43" w14:textId="77777777" w:rsidR="006574D5" w:rsidRDefault="006574D5"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4AD32C6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Pool One Design: In addition to the Description, above, the </w:t>
      </w:r>
      <w:proofErr w:type="spellStart"/>
      <w:r w:rsidRPr="009256DE">
        <w:rPr>
          <w:rFonts w:ascii="Times New Roman" w:eastAsia="Times New Roman" w:hAnsi="Times New Roman" w:cs="Times New Roman"/>
          <w:color w:val="0000FF"/>
          <w:sz w:val="24"/>
          <w:szCs w:val="20"/>
        </w:rPr>
        <w:t>Quoter</w:t>
      </w:r>
      <w:proofErr w:type="spellEnd"/>
      <w:r w:rsidRPr="009256DE">
        <w:rPr>
          <w:rFonts w:ascii="Times New Roman" w:eastAsia="Times New Roman" w:hAnsi="Times New Roman" w:cs="Times New Roman"/>
          <w:color w:val="0000FF"/>
          <w:sz w:val="24"/>
          <w:szCs w:val="20"/>
        </w:rPr>
        <w:t xml:space="preserve"> must demonstrate that they followed the U.S. Digital Services Playbook by providing evidence in the repository. The README.md file should also make reference to the following for Pool One design:</w:t>
      </w:r>
    </w:p>
    <w:p w14:paraId="225B6BE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a. </w:t>
      </w:r>
      <w:proofErr w:type="gramStart"/>
      <w:r w:rsidRPr="009256DE">
        <w:rPr>
          <w:rFonts w:ascii="Times New Roman" w:eastAsia="Times New Roman" w:hAnsi="Times New Roman" w:cs="Times New Roman"/>
          <w:color w:val="0000FF"/>
          <w:sz w:val="24"/>
          <w:szCs w:val="20"/>
        </w:rPr>
        <w:t>assigned</w:t>
      </w:r>
      <w:proofErr w:type="gramEnd"/>
      <w:r w:rsidRPr="009256DE">
        <w:rPr>
          <w:rFonts w:ascii="Times New Roman" w:eastAsia="Times New Roman" w:hAnsi="Times New Roman" w:cs="Times New Roman"/>
          <w:color w:val="0000FF"/>
          <w:sz w:val="24"/>
          <w:szCs w:val="20"/>
        </w:rPr>
        <w:t xml:space="preserve"> one leader and gave that person authority and responsibility and held that person accountable for the quality of the prototype submitted</w:t>
      </w:r>
    </w:p>
    <w:p w14:paraId="284803E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follows the Agile Scrum methodology for design and development.  During the kick-off meeting for this Project, Valador assigned Kevin Sadeghian as the Product owner</w:t>
      </w:r>
      <w:r w:rsidR="006574D5">
        <w:rPr>
          <w:rFonts w:ascii="Times New Roman" w:eastAsia="Times New Roman" w:hAnsi="Times New Roman" w:cs="Times New Roman"/>
          <w:sz w:val="24"/>
          <w:szCs w:val="20"/>
        </w:rPr>
        <w:t>, then worked to define the scope of the project based on the RFQ content</w:t>
      </w:r>
      <w:r w:rsidRPr="009256DE">
        <w:rPr>
          <w:rFonts w:ascii="Times New Roman" w:eastAsia="Times New Roman" w:hAnsi="Times New Roman" w:cs="Times New Roman"/>
          <w:sz w:val="24"/>
          <w:szCs w:val="20"/>
        </w:rPr>
        <w:t>.  Mr. Sadeghian is a Certified Scrum Product Owner (CSPO) and was provided with the authority and responsibility to complete the Project; and was held accountable for the quality and timeliness of the final prototype and accompanying artifacts.</w:t>
      </w:r>
    </w:p>
    <w:p w14:paraId="6DCB17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b. </w:t>
      </w:r>
      <w:proofErr w:type="gramStart"/>
      <w:r w:rsidRPr="009256DE">
        <w:rPr>
          <w:rFonts w:ascii="Times New Roman" w:eastAsia="Times New Roman" w:hAnsi="Times New Roman" w:cs="Times New Roman"/>
          <w:color w:val="0000FF"/>
          <w:sz w:val="24"/>
          <w:szCs w:val="20"/>
        </w:rPr>
        <w:t>assembled</w:t>
      </w:r>
      <w:proofErr w:type="gramEnd"/>
      <w:r w:rsidRPr="009256DE">
        <w:rPr>
          <w:rFonts w:ascii="Times New Roman" w:eastAsia="Times New Roman" w:hAnsi="Times New Roman" w:cs="Times New Roman"/>
          <w:color w:val="0000FF"/>
          <w:sz w:val="24"/>
          <w:szCs w:val="20"/>
        </w:rPr>
        <w:t xml:space="preserve"> a multidisciplinary and collaborative team that includes at a minimum three of the labor categories limited to the Design Pool Labor categories to design the prototype as quoted in Attachment C.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proposed mix of labor categories and level of effort for its working prototype, as reflected in Attachment C, shall be evaluated to assess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understanding and capability to supply agile delivery services.</w:t>
      </w:r>
    </w:p>
    <w:p w14:paraId="2348CE8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assembled a team which included the following Valador employees:</w:t>
      </w:r>
    </w:p>
    <w:p w14:paraId="3B2781F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Kevin Sadeghian – Product Owner</w:t>
      </w:r>
    </w:p>
    <w:p w14:paraId="75B266D4"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Philip Stroh – Software Engineer</w:t>
      </w:r>
    </w:p>
    <w:p w14:paraId="581FBB64"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Paulo </w:t>
      </w:r>
      <w:proofErr w:type="spellStart"/>
      <w:r w:rsidRPr="009256DE">
        <w:rPr>
          <w:rFonts w:ascii="Times New Roman" w:eastAsia="Times New Roman" w:hAnsi="Times New Roman" w:cs="Times New Roman"/>
          <w:sz w:val="24"/>
          <w:szCs w:val="20"/>
        </w:rPr>
        <w:t>Ordevez</w:t>
      </w:r>
      <w:proofErr w:type="spellEnd"/>
      <w:r w:rsidRPr="009256DE">
        <w:rPr>
          <w:rFonts w:ascii="Times New Roman" w:eastAsia="Times New Roman" w:hAnsi="Times New Roman" w:cs="Times New Roman"/>
          <w:sz w:val="24"/>
          <w:szCs w:val="20"/>
        </w:rPr>
        <w:t xml:space="preserve"> – Graphic Designer </w:t>
      </w:r>
    </w:p>
    <w:p w14:paraId="5464C63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David White – System Architect</w:t>
      </w:r>
    </w:p>
    <w:p w14:paraId="3915127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Sean Yao – Software Developer</w:t>
      </w:r>
    </w:p>
    <w:p w14:paraId="7872E51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Ben Franzini – Technical Writer</w:t>
      </w:r>
    </w:p>
    <w:p w14:paraId="6ACC1047" w14:textId="6B47008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Each of these individuals has different skillsets and varying years of experience.</w:t>
      </w:r>
      <w:r w:rsidR="00FD3797">
        <w:rPr>
          <w:rFonts w:ascii="Times New Roman" w:eastAsia="Times New Roman" w:hAnsi="Times New Roman" w:cs="Times New Roman"/>
          <w:sz w:val="24"/>
          <w:szCs w:val="20"/>
        </w:rPr>
        <w:t xml:space="preserve"> The resource estimates for each team member </w:t>
      </w:r>
      <w:r w:rsidR="00FD3797" w:rsidRPr="008A5559">
        <w:rPr>
          <w:rFonts w:ascii="Times New Roman" w:eastAsia="Times New Roman" w:hAnsi="Times New Roman" w:cs="Times New Roman"/>
          <w:b/>
          <w:sz w:val="24"/>
          <w:szCs w:val="20"/>
        </w:rPr>
        <w:t>were calculated</w:t>
      </w:r>
      <w:r w:rsidR="00FD3797" w:rsidRPr="00FD3797">
        <w:rPr>
          <w:rFonts w:ascii="Times New Roman" w:eastAsia="Times New Roman" w:hAnsi="Times New Roman" w:cs="Times New Roman"/>
          <w:b/>
          <w:sz w:val="24"/>
          <w:szCs w:val="20"/>
        </w:rPr>
        <w:t>,</w:t>
      </w:r>
      <w:r w:rsidR="00FD3797">
        <w:rPr>
          <w:rFonts w:ascii="Times New Roman" w:eastAsia="Times New Roman" w:hAnsi="Times New Roman" w:cs="Times New Roman"/>
          <w:b/>
          <w:sz w:val="24"/>
          <w:szCs w:val="20"/>
        </w:rPr>
        <w:t xml:space="preserve"> </w:t>
      </w:r>
      <w:r w:rsidR="00FD3797" w:rsidRPr="008A5559">
        <w:rPr>
          <w:rFonts w:ascii="Times New Roman" w:eastAsia="Times New Roman" w:hAnsi="Times New Roman" w:cs="Times New Roman"/>
          <w:b/>
          <w:sz w:val="24"/>
          <w:szCs w:val="20"/>
        </w:rPr>
        <w:t>factored into the project budget</w:t>
      </w:r>
      <w:r w:rsidR="00FD3797">
        <w:rPr>
          <w:rFonts w:ascii="Times New Roman" w:eastAsia="Times New Roman" w:hAnsi="Times New Roman" w:cs="Times New Roman"/>
          <w:sz w:val="24"/>
          <w:szCs w:val="20"/>
        </w:rPr>
        <w:t xml:space="preserve">, </w:t>
      </w:r>
      <w:r w:rsidR="00FD3797">
        <w:rPr>
          <w:rFonts w:ascii="Times New Roman" w:eastAsia="Times New Roman" w:hAnsi="Times New Roman" w:cs="Times New Roman"/>
          <w:sz w:val="24"/>
          <w:szCs w:val="20"/>
        </w:rPr>
        <w:lastRenderedPageBreak/>
        <w:t xml:space="preserve">documented in the project PMP and approved by </w:t>
      </w:r>
      <w:proofErr w:type="spellStart"/>
      <w:r w:rsidR="00FD3797">
        <w:rPr>
          <w:rFonts w:ascii="Times New Roman" w:eastAsia="Times New Roman" w:hAnsi="Times New Roman" w:cs="Times New Roman"/>
          <w:sz w:val="24"/>
          <w:szCs w:val="20"/>
        </w:rPr>
        <w:t>Valador’s</w:t>
      </w:r>
      <w:proofErr w:type="spellEnd"/>
      <w:r w:rsidR="00FD3797">
        <w:rPr>
          <w:rFonts w:ascii="Times New Roman" w:eastAsia="Times New Roman" w:hAnsi="Times New Roman" w:cs="Times New Roman"/>
          <w:sz w:val="24"/>
          <w:szCs w:val="20"/>
        </w:rPr>
        <w:t xml:space="preserve"> CEO to ensure availability throughout the project.</w:t>
      </w:r>
    </w:p>
    <w:p w14:paraId="31995B1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Additionally, Valador set up workspace for the duration of the project in one of our conference rooms.  The room was equipped with four computers (each with two monitors), a projector, and a whiteboard.  For the majority of the Project the team worked in the conference room and held all Sprint related meetings in the same workspace.  This allowed problems to be solved quickly and developers to collaborate when they ran into a roadblock.  This was especially important for this Project given the short duration.  Mr. Franzini was working remotely from out of state so the </w:t>
      </w:r>
      <w:r w:rsidRPr="00BD0AF0">
        <w:rPr>
          <w:rFonts w:ascii="Times New Roman" w:eastAsia="Times New Roman" w:hAnsi="Times New Roman" w:cs="Times New Roman"/>
          <w:sz w:val="24"/>
          <w:szCs w:val="20"/>
        </w:rPr>
        <w:t xml:space="preserve">team utilized </w:t>
      </w:r>
      <w:proofErr w:type="spellStart"/>
      <w:r w:rsidR="003A07BA" w:rsidRPr="00BD0AF0">
        <w:rPr>
          <w:rFonts w:ascii="Times New Roman" w:eastAsia="Times New Roman" w:hAnsi="Times New Roman" w:cs="Times New Roman"/>
          <w:sz w:val="24"/>
          <w:szCs w:val="20"/>
        </w:rPr>
        <w:t>Webex</w:t>
      </w:r>
      <w:proofErr w:type="spellEnd"/>
      <w:r w:rsidR="00BD0AF0">
        <w:rPr>
          <w:rFonts w:ascii="Times New Roman" w:eastAsia="Times New Roman" w:hAnsi="Times New Roman" w:cs="Times New Roman"/>
          <w:sz w:val="24"/>
          <w:szCs w:val="20"/>
        </w:rPr>
        <w:t xml:space="preserve"> meetings</w:t>
      </w:r>
      <w:r w:rsidRPr="00BD0AF0">
        <w:rPr>
          <w:rFonts w:ascii="Times New Roman" w:eastAsia="Times New Roman" w:hAnsi="Times New Roman" w:cs="Times New Roman"/>
          <w:sz w:val="24"/>
          <w:szCs w:val="20"/>
        </w:rPr>
        <w:t xml:space="preserve"> and </w:t>
      </w:r>
      <w:r w:rsidR="00BD0AF0" w:rsidRPr="00BD0AF0">
        <w:rPr>
          <w:rFonts w:ascii="Times New Roman" w:eastAsia="Times New Roman" w:hAnsi="Times New Roman" w:cs="Times New Roman"/>
          <w:sz w:val="24"/>
          <w:szCs w:val="20"/>
        </w:rPr>
        <w:t>teleconferences.</w:t>
      </w:r>
      <w:r w:rsidR="00BD0AF0">
        <w:rPr>
          <w:rFonts w:ascii="Times New Roman" w:eastAsia="Times New Roman" w:hAnsi="Times New Roman" w:cs="Times New Roman"/>
          <w:sz w:val="24"/>
          <w:szCs w:val="20"/>
        </w:rPr>
        <w:t xml:space="preserve"> </w:t>
      </w:r>
    </w:p>
    <w:p w14:paraId="63497A5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4E66F4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c. </w:t>
      </w:r>
      <w:proofErr w:type="gramStart"/>
      <w:r w:rsidRPr="009256DE">
        <w:rPr>
          <w:rFonts w:ascii="Times New Roman" w:eastAsia="Times New Roman" w:hAnsi="Times New Roman" w:cs="Times New Roman"/>
          <w:color w:val="0000FF"/>
          <w:sz w:val="24"/>
          <w:szCs w:val="20"/>
        </w:rPr>
        <w:t>understand</w:t>
      </w:r>
      <w:proofErr w:type="gramEnd"/>
      <w:r w:rsidRPr="009256DE">
        <w:rPr>
          <w:rFonts w:ascii="Times New Roman" w:eastAsia="Times New Roman" w:hAnsi="Times New Roman" w:cs="Times New Roman"/>
          <w:color w:val="0000FF"/>
          <w:sz w:val="24"/>
          <w:szCs w:val="20"/>
        </w:rPr>
        <w:t xml:space="preserve"> what people need, by including people (see note #1) in the prototype design process</w:t>
      </w:r>
    </w:p>
    <w:p w14:paraId="67471E27" w14:textId="60E7AE85" w:rsidR="009256DE" w:rsidDel="00E22FEF" w:rsidRDefault="009256DE" w:rsidP="009256DE">
      <w:pPr>
        <w:tabs>
          <w:tab w:val="left" w:pos="864"/>
        </w:tabs>
        <w:spacing w:before="120" w:after="0" w:line="240" w:lineRule="auto"/>
        <w:jc w:val="both"/>
        <w:rPr>
          <w:del w:id="0" w:author="Kevin Sadeghian" w:date="2015-06-30T13:44:00Z"/>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Immediately following the kick-off meeting</w:t>
      </w:r>
      <w:ins w:id="1" w:author="Kevin Sadeghian" w:date="2015-06-30T13:43:00Z">
        <w:r w:rsidR="00E22FEF">
          <w:rPr>
            <w:rFonts w:ascii="Times New Roman" w:eastAsia="Times New Roman" w:hAnsi="Times New Roman" w:cs="Times New Roman"/>
            <w:sz w:val="24"/>
            <w:szCs w:val="20"/>
          </w:rPr>
          <w:t>,</w:t>
        </w:r>
      </w:ins>
      <w:r w:rsidRPr="009256DE">
        <w:rPr>
          <w:rFonts w:ascii="Times New Roman" w:eastAsia="Times New Roman" w:hAnsi="Times New Roman" w:cs="Times New Roman"/>
          <w:sz w:val="24"/>
          <w:szCs w:val="20"/>
        </w:rPr>
        <w:t xml:space="preserve"> Valador held a brief focus group with five employees who were present in the office but not involved in the project</w:t>
      </w:r>
      <w:r w:rsidR="006574D5">
        <w:rPr>
          <w:rFonts w:ascii="Times New Roman" w:eastAsia="Times New Roman" w:hAnsi="Times New Roman" w:cs="Times New Roman"/>
          <w:sz w:val="24"/>
          <w:szCs w:val="20"/>
        </w:rPr>
        <w:t xml:space="preserve"> to </w:t>
      </w:r>
      <w:r w:rsidR="006574D5" w:rsidRPr="008A5559">
        <w:rPr>
          <w:rFonts w:ascii="Times New Roman" w:eastAsia="Times New Roman" w:hAnsi="Times New Roman" w:cs="Times New Roman"/>
          <w:b/>
          <w:sz w:val="24"/>
          <w:szCs w:val="20"/>
        </w:rPr>
        <w:t>understand what people need</w:t>
      </w:r>
      <w:r w:rsidR="006574D5">
        <w:rPr>
          <w:rFonts w:ascii="Times New Roman" w:eastAsia="Times New Roman" w:hAnsi="Times New Roman" w:cs="Times New Roman"/>
          <w:b/>
          <w:sz w:val="24"/>
          <w:szCs w:val="20"/>
        </w:rPr>
        <w:t xml:space="preserve"> </w:t>
      </w:r>
      <w:commentRangeStart w:id="2"/>
      <w:r w:rsidR="006574D5">
        <w:rPr>
          <w:rFonts w:ascii="Times New Roman" w:eastAsia="Times New Roman" w:hAnsi="Times New Roman" w:cs="Times New Roman"/>
          <w:b/>
          <w:sz w:val="24"/>
          <w:szCs w:val="20"/>
        </w:rPr>
        <w:t>(1)</w:t>
      </w:r>
      <w:commentRangeEnd w:id="2"/>
      <w:r w:rsidR="00E22FEF">
        <w:rPr>
          <w:rStyle w:val="CommentReference"/>
        </w:rPr>
        <w:commentReference w:id="2"/>
      </w:r>
      <w:r w:rsidR="006574D5">
        <w:rPr>
          <w:rFonts w:ascii="Times New Roman" w:eastAsia="Times New Roman" w:hAnsi="Times New Roman" w:cs="Times New Roman"/>
          <w:sz w:val="24"/>
          <w:szCs w:val="20"/>
        </w:rPr>
        <w:t xml:space="preserve"> and determine how the </w:t>
      </w:r>
      <w:proofErr w:type="spellStart"/>
      <w:r w:rsidR="006574D5">
        <w:rPr>
          <w:rFonts w:ascii="Times New Roman" w:eastAsia="Times New Roman" w:hAnsi="Times New Roman" w:cs="Times New Roman"/>
          <w:sz w:val="24"/>
          <w:szCs w:val="20"/>
        </w:rPr>
        <w:t>openFDA</w:t>
      </w:r>
      <w:proofErr w:type="spellEnd"/>
      <w:r w:rsidR="006574D5">
        <w:rPr>
          <w:rFonts w:ascii="Times New Roman" w:eastAsia="Times New Roman" w:hAnsi="Times New Roman" w:cs="Times New Roman"/>
          <w:sz w:val="24"/>
          <w:szCs w:val="20"/>
        </w:rPr>
        <w:t xml:space="preserve"> data could be used</w:t>
      </w:r>
      <w:r w:rsidRPr="009256DE">
        <w:rPr>
          <w:rFonts w:ascii="Times New Roman" w:eastAsia="Times New Roman" w:hAnsi="Times New Roman" w:cs="Times New Roman"/>
          <w:sz w:val="24"/>
          <w:szCs w:val="20"/>
        </w:rPr>
        <w:t xml:space="preserve">.  The </w:t>
      </w:r>
      <w:ins w:id="3" w:author="Kevin Sadeghian" w:date="2015-06-30T13:43:00Z">
        <w:r w:rsidR="00E22FEF">
          <w:rPr>
            <w:rFonts w:ascii="Times New Roman" w:eastAsia="Times New Roman" w:hAnsi="Times New Roman" w:cs="Times New Roman"/>
            <w:sz w:val="24"/>
            <w:szCs w:val="20"/>
          </w:rPr>
          <w:t xml:space="preserve">Project </w:t>
        </w:r>
      </w:ins>
      <w:r w:rsidRPr="009256DE">
        <w:rPr>
          <w:rFonts w:ascii="Times New Roman" w:eastAsia="Times New Roman" w:hAnsi="Times New Roman" w:cs="Times New Roman"/>
          <w:sz w:val="24"/>
          <w:szCs w:val="20"/>
        </w:rPr>
        <w:t xml:space="preserve">team explained the available data sets and asked the </w:t>
      </w:r>
      <w:ins w:id="4" w:author="Kevin Sadeghian" w:date="2015-06-30T13:44:00Z">
        <w:r w:rsidR="00E22FEF">
          <w:rPr>
            <w:rFonts w:ascii="Times New Roman" w:eastAsia="Times New Roman" w:hAnsi="Times New Roman" w:cs="Times New Roman"/>
            <w:sz w:val="24"/>
            <w:szCs w:val="20"/>
          </w:rPr>
          <w:t xml:space="preserve">focus </w:t>
        </w:r>
      </w:ins>
      <w:r w:rsidRPr="009256DE">
        <w:rPr>
          <w:rFonts w:ascii="Times New Roman" w:eastAsia="Times New Roman" w:hAnsi="Times New Roman" w:cs="Times New Roman"/>
          <w:sz w:val="24"/>
          <w:szCs w:val="20"/>
        </w:rPr>
        <w:t>group what they would find useful</w:t>
      </w:r>
      <w:ins w:id="5" w:author="Kevin Sadeghian" w:date="2015-06-30T13:44:00Z">
        <w:r w:rsidR="00E22FEF">
          <w:rPr>
            <w:rFonts w:ascii="Times New Roman" w:eastAsia="Times New Roman" w:hAnsi="Times New Roman" w:cs="Times New Roman"/>
            <w:sz w:val="24"/>
            <w:szCs w:val="20"/>
          </w:rPr>
          <w:t xml:space="preserve"> in a system</w:t>
        </w:r>
      </w:ins>
      <w:r w:rsidRPr="009256DE">
        <w:rPr>
          <w:rFonts w:ascii="Times New Roman" w:eastAsia="Times New Roman" w:hAnsi="Times New Roman" w:cs="Times New Roman"/>
          <w:sz w:val="24"/>
          <w:szCs w:val="20"/>
        </w:rPr>
        <w:t xml:space="preserve">.  </w:t>
      </w:r>
      <w:r w:rsidR="003A07BA">
        <w:rPr>
          <w:rFonts w:ascii="Times New Roman" w:eastAsia="Times New Roman" w:hAnsi="Times New Roman" w:cs="Times New Roman"/>
          <w:sz w:val="24"/>
          <w:szCs w:val="20"/>
        </w:rPr>
        <w:t xml:space="preserve">Several possible ideas came from the group and throughout the meeting a consensus was </w:t>
      </w:r>
      <w:del w:id="6" w:author="Kevin Sadeghian" w:date="2015-06-30T13:44:00Z">
        <w:r w:rsidR="003A07BA" w:rsidDel="00E22FEF">
          <w:rPr>
            <w:rFonts w:ascii="Times New Roman" w:eastAsia="Times New Roman" w:hAnsi="Times New Roman" w:cs="Times New Roman"/>
            <w:sz w:val="24"/>
            <w:szCs w:val="20"/>
          </w:rPr>
          <w:delText xml:space="preserve">met </w:delText>
        </w:r>
      </w:del>
      <w:ins w:id="7" w:author="Kevin Sadeghian" w:date="2015-06-30T13:44:00Z">
        <w:r w:rsidR="00E22FEF">
          <w:rPr>
            <w:rFonts w:ascii="Times New Roman" w:eastAsia="Times New Roman" w:hAnsi="Times New Roman" w:cs="Times New Roman"/>
            <w:sz w:val="24"/>
            <w:szCs w:val="20"/>
          </w:rPr>
          <w:t xml:space="preserve">reached </w:t>
        </w:r>
      </w:ins>
      <w:r w:rsidR="003A07BA">
        <w:rPr>
          <w:rFonts w:ascii="Times New Roman" w:eastAsia="Times New Roman" w:hAnsi="Times New Roman" w:cs="Times New Roman"/>
          <w:sz w:val="24"/>
          <w:szCs w:val="20"/>
        </w:rPr>
        <w:t xml:space="preserve">that the </w:t>
      </w:r>
      <w:del w:id="8" w:author="Kevin Sadeghian" w:date="2015-06-30T13:44:00Z">
        <w:r w:rsidR="003A07BA" w:rsidDel="00E22FEF">
          <w:rPr>
            <w:rFonts w:ascii="Times New Roman" w:eastAsia="Times New Roman" w:hAnsi="Times New Roman" w:cs="Times New Roman"/>
            <w:sz w:val="24"/>
            <w:szCs w:val="20"/>
          </w:rPr>
          <w:delText xml:space="preserve">ApplicationRx </w:delText>
        </w:r>
      </w:del>
      <w:proofErr w:type="spellStart"/>
      <w:ins w:id="9" w:author="Kevin Sadeghian" w:date="2015-06-30T13:44:00Z">
        <w:r w:rsidR="00E22FEF">
          <w:rPr>
            <w:rFonts w:ascii="Times New Roman" w:eastAsia="Times New Roman" w:hAnsi="Times New Roman" w:cs="Times New Roman"/>
            <w:sz w:val="24"/>
            <w:szCs w:val="20"/>
          </w:rPr>
          <w:t>reactionRX</w:t>
        </w:r>
        <w:proofErr w:type="spellEnd"/>
        <w:r w:rsidR="00E22FEF">
          <w:rPr>
            <w:rFonts w:ascii="Times New Roman" w:eastAsia="Times New Roman" w:hAnsi="Times New Roman" w:cs="Times New Roman"/>
            <w:sz w:val="24"/>
            <w:szCs w:val="20"/>
          </w:rPr>
          <w:t xml:space="preserve"> </w:t>
        </w:r>
      </w:ins>
      <w:r w:rsidR="003A07BA">
        <w:rPr>
          <w:rFonts w:ascii="Times New Roman" w:eastAsia="Times New Roman" w:hAnsi="Times New Roman" w:cs="Times New Roman"/>
          <w:sz w:val="24"/>
          <w:szCs w:val="20"/>
        </w:rPr>
        <w:t>was the most appropriate and useful application for the group</w:t>
      </w:r>
      <w:ins w:id="10" w:author="Kevin Sadeghian" w:date="2015-06-30T13:44:00Z">
        <w:r w:rsidR="00E22FEF">
          <w:rPr>
            <w:rFonts w:ascii="Times New Roman" w:eastAsia="Times New Roman" w:hAnsi="Times New Roman" w:cs="Times New Roman"/>
            <w:sz w:val="24"/>
            <w:szCs w:val="20"/>
          </w:rPr>
          <w:t>;</w:t>
        </w:r>
      </w:ins>
      <w:del w:id="11" w:author="Kevin Sadeghian" w:date="2015-06-30T13:44:00Z">
        <w:r w:rsidR="003A07BA" w:rsidDel="00E22FEF">
          <w:rPr>
            <w:rFonts w:ascii="Times New Roman" w:eastAsia="Times New Roman" w:hAnsi="Times New Roman" w:cs="Times New Roman"/>
            <w:sz w:val="24"/>
            <w:szCs w:val="20"/>
          </w:rPr>
          <w:delText xml:space="preserve">. </w:delText>
        </w:r>
      </w:del>
      <w:ins w:id="12" w:author="Kevin Sadeghian" w:date="2015-06-30T13:45:00Z">
        <w:r w:rsidR="00E22FEF">
          <w:rPr>
            <w:rFonts w:ascii="Times New Roman" w:eastAsia="Times New Roman" w:hAnsi="Times New Roman" w:cs="Times New Roman"/>
            <w:sz w:val="24"/>
            <w:szCs w:val="20"/>
          </w:rPr>
          <w:t xml:space="preserve"> </w:t>
        </w:r>
      </w:ins>
    </w:p>
    <w:p w14:paraId="2E5C9C94" w14:textId="47FD6B36" w:rsidR="003A07BA" w:rsidRPr="009256DE" w:rsidRDefault="003A07BA" w:rsidP="009256DE">
      <w:pPr>
        <w:tabs>
          <w:tab w:val="left" w:pos="864"/>
        </w:tabs>
        <w:spacing w:before="120" w:after="0" w:line="240" w:lineRule="auto"/>
        <w:jc w:val="both"/>
        <w:rPr>
          <w:rFonts w:ascii="Times New Roman" w:eastAsia="Times New Roman" w:hAnsi="Times New Roman" w:cs="Times New Roman"/>
          <w:sz w:val="24"/>
          <w:szCs w:val="20"/>
        </w:rPr>
      </w:pPr>
      <w:del w:id="13" w:author="Kevin Sadeghian" w:date="2015-06-30T13:44:00Z">
        <w:r w:rsidDel="00E22FEF">
          <w:rPr>
            <w:rFonts w:ascii="Times New Roman" w:eastAsia="Times New Roman" w:hAnsi="Times New Roman" w:cs="Times New Roman"/>
            <w:sz w:val="24"/>
            <w:szCs w:val="20"/>
          </w:rPr>
          <w:delText>A</w:delText>
        </w:r>
      </w:del>
      <w:proofErr w:type="gramStart"/>
      <w:ins w:id="14" w:author="Kevin Sadeghian" w:date="2015-06-30T13:44:00Z">
        <w:r w:rsidR="00E22FEF">
          <w:rPr>
            <w:rFonts w:ascii="Times New Roman" w:eastAsia="Times New Roman" w:hAnsi="Times New Roman" w:cs="Times New Roman"/>
            <w:sz w:val="24"/>
            <w:szCs w:val="20"/>
          </w:rPr>
          <w:t>a</w:t>
        </w:r>
      </w:ins>
      <w:r>
        <w:rPr>
          <w:rFonts w:ascii="Times New Roman" w:eastAsia="Times New Roman" w:hAnsi="Times New Roman" w:cs="Times New Roman"/>
          <w:sz w:val="24"/>
          <w:szCs w:val="20"/>
        </w:rPr>
        <w:t>dditionally</w:t>
      </w:r>
      <w:proofErr w:type="gramEnd"/>
      <w:r>
        <w:rPr>
          <w:rFonts w:ascii="Times New Roman" w:eastAsia="Times New Roman" w:hAnsi="Times New Roman" w:cs="Times New Roman"/>
          <w:sz w:val="24"/>
          <w:szCs w:val="20"/>
        </w:rPr>
        <w:t>, these same employees</w:t>
      </w:r>
      <w:ins w:id="15" w:author="Kevin Sadeghian" w:date="2015-06-30T13:45:00Z">
        <w:r w:rsidR="00E22FEF">
          <w:rPr>
            <w:rFonts w:ascii="Times New Roman" w:eastAsia="Times New Roman" w:hAnsi="Times New Roman" w:cs="Times New Roman"/>
            <w:sz w:val="24"/>
            <w:szCs w:val="20"/>
          </w:rPr>
          <w:t xml:space="preserve"> (focus group / Stakeholders)</w:t>
        </w:r>
      </w:ins>
      <w:r>
        <w:rPr>
          <w:rFonts w:ascii="Times New Roman" w:eastAsia="Times New Roman" w:hAnsi="Times New Roman" w:cs="Times New Roman"/>
          <w:sz w:val="24"/>
          <w:szCs w:val="20"/>
        </w:rPr>
        <w:t xml:space="preserve"> evaluated the User Interface mock-ups and suggested changes that would make it easier to use and more visually appealing</w:t>
      </w:r>
      <w:r w:rsidR="00050C12">
        <w:rPr>
          <w:rFonts w:ascii="Times New Roman" w:eastAsia="Times New Roman" w:hAnsi="Times New Roman" w:cs="Times New Roman"/>
          <w:sz w:val="24"/>
          <w:szCs w:val="20"/>
        </w:rPr>
        <w:t xml:space="preserve"> during the first sprint review</w:t>
      </w:r>
      <w:ins w:id="16" w:author="Kevin Sadeghian" w:date="2015-06-30T13:45:00Z">
        <w:r w:rsidR="00E22FEF">
          <w:rPr>
            <w:rFonts w:ascii="Times New Roman" w:eastAsia="Times New Roman" w:hAnsi="Times New Roman" w:cs="Times New Roman"/>
            <w:sz w:val="24"/>
            <w:szCs w:val="20"/>
          </w:rPr>
          <w:t>,</w:t>
        </w:r>
      </w:ins>
      <w:r w:rsidR="00050C12">
        <w:rPr>
          <w:rFonts w:ascii="Times New Roman" w:eastAsia="Times New Roman" w:hAnsi="Times New Roman" w:cs="Times New Roman"/>
          <w:sz w:val="24"/>
          <w:szCs w:val="20"/>
        </w:rPr>
        <w:t xml:space="preserve"> once a Minimum Viable Product was available.</w:t>
      </w:r>
    </w:p>
    <w:p w14:paraId="31EFAE8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3069B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d.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at least three “human-centered design” techniques or tools</w:t>
      </w:r>
    </w:p>
    <w:p w14:paraId="3F92E002" w14:textId="1079717B"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In addition to the focus group mentioned above, Valador involved a number of users in the prototype design to incorporate their feedback</w:t>
      </w:r>
      <w:r w:rsidR="006574D5">
        <w:rPr>
          <w:rFonts w:ascii="Times New Roman" w:eastAsia="Times New Roman" w:hAnsi="Times New Roman" w:cs="Times New Roman"/>
          <w:sz w:val="24"/>
          <w:szCs w:val="20"/>
        </w:rPr>
        <w:t xml:space="preserve"> to </w:t>
      </w:r>
      <w:r w:rsidR="006574D5" w:rsidRPr="008A5559">
        <w:rPr>
          <w:rFonts w:ascii="Times New Roman" w:eastAsia="Times New Roman" w:hAnsi="Times New Roman" w:cs="Times New Roman"/>
          <w:b/>
          <w:sz w:val="24"/>
          <w:szCs w:val="20"/>
        </w:rPr>
        <w:t>design possible experience use cases from start to finish</w:t>
      </w:r>
      <w:ins w:id="17" w:author="Kevin Sadeghian" w:date="2015-06-30T13:48:00Z">
        <w:r w:rsidR="00695574">
          <w:rPr>
            <w:rFonts w:ascii="Times New Roman" w:eastAsia="Times New Roman" w:hAnsi="Times New Roman" w:cs="Times New Roman"/>
            <w:b/>
            <w:sz w:val="24"/>
            <w:szCs w:val="20"/>
          </w:rPr>
          <w:t xml:space="preserve"> (2)</w:t>
        </w:r>
      </w:ins>
      <w:r w:rsidRPr="009256DE">
        <w:rPr>
          <w:rFonts w:ascii="Times New Roman" w:eastAsia="Times New Roman" w:hAnsi="Times New Roman" w:cs="Times New Roman"/>
          <w:sz w:val="24"/>
          <w:szCs w:val="20"/>
        </w:rPr>
        <w:t xml:space="preserve">.  Our goal was to make a user-friendly prototype.  We incorporated the following: </w:t>
      </w:r>
      <w:r w:rsidR="00BD0AF0" w:rsidRPr="00BD0AF0">
        <w:rPr>
          <w:rFonts w:ascii="Times New Roman" w:eastAsia="Times New Roman" w:hAnsi="Times New Roman" w:cs="Times New Roman"/>
          <w:sz w:val="24"/>
          <w:szCs w:val="20"/>
          <w:highlight w:val="yellow"/>
        </w:rPr>
        <w:t>&lt;&lt;Mike look up&gt;&gt;</w:t>
      </w:r>
    </w:p>
    <w:p w14:paraId="00A887D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e. </w:t>
      </w:r>
      <w:proofErr w:type="gramStart"/>
      <w:r w:rsidRPr="009256DE">
        <w:rPr>
          <w:rFonts w:ascii="Times New Roman" w:eastAsia="Times New Roman" w:hAnsi="Times New Roman" w:cs="Times New Roman"/>
          <w:color w:val="0000FF"/>
          <w:sz w:val="24"/>
          <w:szCs w:val="20"/>
        </w:rPr>
        <w:t>created</w:t>
      </w:r>
      <w:proofErr w:type="gramEnd"/>
      <w:r w:rsidRPr="009256DE">
        <w:rPr>
          <w:rFonts w:ascii="Times New Roman" w:eastAsia="Times New Roman" w:hAnsi="Times New Roman" w:cs="Times New Roman"/>
          <w:color w:val="0000FF"/>
          <w:sz w:val="24"/>
          <w:szCs w:val="20"/>
        </w:rPr>
        <w:t xml:space="preserve"> or used a design style guide and/or a pattern library</w:t>
      </w:r>
    </w:p>
    <w:p w14:paraId="5C701826" w14:textId="6B71FC8F"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used our internal style guide to develop the design and related artifacts.</w:t>
      </w:r>
      <w:r w:rsidR="00A735F0">
        <w:rPr>
          <w:rFonts w:ascii="Times New Roman" w:eastAsia="Times New Roman" w:hAnsi="Times New Roman" w:cs="Times New Roman"/>
          <w:sz w:val="24"/>
          <w:szCs w:val="20"/>
        </w:rPr>
        <w:t xml:space="preserve"> Our design team </w:t>
      </w:r>
      <w:r w:rsidR="00A735F0" w:rsidRPr="008A5559">
        <w:rPr>
          <w:rFonts w:ascii="Times New Roman" w:eastAsia="Times New Roman" w:hAnsi="Times New Roman" w:cs="Times New Roman"/>
          <w:b/>
          <w:sz w:val="24"/>
          <w:szCs w:val="20"/>
        </w:rPr>
        <w:t>focused on creating a simple and intuitive design</w:t>
      </w:r>
      <w:r w:rsidR="00A735F0">
        <w:rPr>
          <w:rFonts w:ascii="Times New Roman" w:eastAsia="Times New Roman" w:hAnsi="Times New Roman" w:cs="Times New Roman"/>
          <w:sz w:val="24"/>
          <w:szCs w:val="20"/>
        </w:rPr>
        <w:t xml:space="preserve"> </w:t>
      </w:r>
      <w:ins w:id="18" w:author="Kevin Sadeghian" w:date="2015-06-30T13:48:00Z">
        <w:r w:rsidR="00695574">
          <w:rPr>
            <w:rFonts w:ascii="Times New Roman" w:eastAsia="Times New Roman" w:hAnsi="Times New Roman" w:cs="Times New Roman"/>
            <w:b/>
            <w:sz w:val="24"/>
            <w:szCs w:val="20"/>
          </w:rPr>
          <w:t>(3)</w:t>
        </w:r>
        <w:r w:rsidR="00695574">
          <w:rPr>
            <w:rFonts w:ascii="Times New Roman" w:eastAsia="Times New Roman" w:hAnsi="Times New Roman" w:cs="Times New Roman"/>
            <w:sz w:val="24"/>
            <w:szCs w:val="20"/>
          </w:rPr>
          <w:t xml:space="preserve"> </w:t>
        </w:r>
      </w:ins>
      <w:r w:rsidR="00A735F0">
        <w:rPr>
          <w:rFonts w:ascii="Times New Roman" w:eastAsia="Times New Roman" w:hAnsi="Times New Roman" w:cs="Times New Roman"/>
          <w:sz w:val="24"/>
          <w:szCs w:val="20"/>
        </w:rPr>
        <w:t>which was later validated through usability testing and additional focus group</w:t>
      </w:r>
      <w:ins w:id="19" w:author="Kevin Sadeghian" w:date="2015-06-30T13:49:00Z">
        <w:r w:rsidR="00695574">
          <w:rPr>
            <w:rFonts w:ascii="Times New Roman" w:eastAsia="Times New Roman" w:hAnsi="Times New Roman" w:cs="Times New Roman"/>
            <w:sz w:val="24"/>
            <w:szCs w:val="20"/>
          </w:rPr>
          <w:t xml:space="preserve"> sessions</w:t>
        </w:r>
      </w:ins>
      <w:del w:id="20" w:author="Kevin Sadeghian" w:date="2015-06-30T13:49:00Z">
        <w:r w:rsidR="00A735F0" w:rsidDel="00695574">
          <w:rPr>
            <w:rFonts w:ascii="Times New Roman" w:eastAsia="Times New Roman" w:hAnsi="Times New Roman" w:cs="Times New Roman"/>
            <w:sz w:val="24"/>
            <w:szCs w:val="20"/>
          </w:rPr>
          <w:delText>s</w:delText>
        </w:r>
      </w:del>
      <w:r w:rsidR="00A735F0">
        <w:rPr>
          <w:rFonts w:ascii="Times New Roman" w:eastAsia="Times New Roman" w:hAnsi="Times New Roman" w:cs="Times New Roman"/>
          <w:sz w:val="24"/>
          <w:szCs w:val="20"/>
        </w:rPr>
        <w:t>.</w:t>
      </w:r>
      <w:r w:rsidR="00BD0AF0">
        <w:rPr>
          <w:rFonts w:ascii="Times New Roman" w:eastAsia="Times New Roman" w:hAnsi="Times New Roman" w:cs="Times New Roman"/>
          <w:sz w:val="24"/>
          <w:szCs w:val="20"/>
        </w:rPr>
        <w:t xml:space="preserve"> </w:t>
      </w:r>
      <w:r w:rsidR="00BD0AF0" w:rsidRPr="00BD0AF0">
        <w:rPr>
          <w:rFonts w:ascii="Times New Roman" w:eastAsia="Times New Roman" w:hAnsi="Times New Roman" w:cs="Times New Roman"/>
          <w:sz w:val="24"/>
          <w:szCs w:val="20"/>
          <w:highlight w:val="yellow"/>
        </w:rPr>
        <w:t>&lt;&lt;</w:t>
      </w:r>
      <w:proofErr w:type="gramStart"/>
      <w:r w:rsidR="00BD0AF0" w:rsidRPr="00BD0AF0">
        <w:rPr>
          <w:rFonts w:ascii="Times New Roman" w:eastAsia="Times New Roman" w:hAnsi="Times New Roman" w:cs="Times New Roman"/>
          <w:sz w:val="24"/>
          <w:szCs w:val="20"/>
          <w:highlight w:val="yellow"/>
        </w:rPr>
        <w:t>validate</w:t>
      </w:r>
      <w:proofErr w:type="gramEnd"/>
      <w:r w:rsidR="00BD0AF0" w:rsidRPr="00BD0AF0">
        <w:rPr>
          <w:rFonts w:ascii="Times New Roman" w:eastAsia="Times New Roman" w:hAnsi="Times New Roman" w:cs="Times New Roman"/>
          <w:sz w:val="24"/>
          <w:szCs w:val="20"/>
          <w:highlight w:val="yellow"/>
        </w:rPr>
        <w:t xml:space="preserve"> with Paulo/Adelia&gt;&gt;</w:t>
      </w:r>
    </w:p>
    <w:p w14:paraId="535B49D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f.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at least three modern (see Note#2) and open source frontend or client side (see note #3) web technologies</w:t>
      </w:r>
    </w:p>
    <w:p w14:paraId="702D8357" w14:textId="3A1FCA1E" w:rsidR="009256DE" w:rsidRDefault="00BD0AF0" w:rsidP="009256DE">
      <w:pPr>
        <w:tabs>
          <w:tab w:val="left" w:pos="864"/>
        </w:tabs>
        <w:spacing w:before="120" w:after="0" w:line="240" w:lineRule="auto"/>
        <w:jc w:val="both"/>
        <w:rPr>
          <w:ins w:id="21" w:author="David White" w:date="2015-06-30T09:59:00Z"/>
          <w:rFonts w:ascii="Times New Roman" w:eastAsia="Times New Roman" w:hAnsi="Times New Roman" w:cs="Times New Roman"/>
          <w:sz w:val="24"/>
          <w:szCs w:val="20"/>
        </w:rPr>
      </w:pPr>
      <w:del w:id="22" w:author="David White" w:date="2015-06-30T09:59:00Z">
        <w:r w:rsidDel="002057CC">
          <w:rPr>
            <w:rFonts w:ascii="Times New Roman" w:eastAsia="Times New Roman" w:hAnsi="Times New Roman" w:cs="Times New Roman"/>
            <w:sz w:val="24"/>
            <w:szCs w:val="20"/>
            <w:highlight w:val="yellow"/>
          </w:rPr>
          <w:delText xml:space="preserve">&lt;&lt;David or Phil&gt;&gt;  </w:delText>
        </w:r>
        <w:r w:rsidR="009256DE" w:rsidRPr="009256DE" w:rsidDel="002057CC">
          <w:rPr>
            <w:rFonts w:ascii="Times New Roman" w:eastAsia="Times New Roman" w:hAnsi="Times New Roman" w:cs="Times New Roman"/>
            <w:sz w:val="24"/>
            <w:szCs w:val="20"/>
            <w:highlight w:val="yellow"/>
          </w:rPr>
          <w:delText>Insert three modern (see Note#2) and open source frontend or client side (see note #3) web technologies</w:delText>
        </w:r>
      </w:del>
      <w:ins w:id="23" w:author="David White" w:date="2015-06-30T09:59:00Z">
        <w:r w:rsidR="002057CC">
          <w:rPr>
            <w:rFonts w:ascii="Times New Roman" w:eastAsia="Times New Roman" w:hAnsi="Times New Roman" w:cs="Times New Roman"/>
            <w:sz w:val="24"/>
            <w:szCs w:val="20"/>
          </w:rPr>
          <w:t>Valador has made use of the following technologies during this project:</w:t>
        </w:r>
      </w:ins>
    </w:p>
    <w:p w14:paraId="5118A932" w14:textId="7E42E727" w:rsidR="002057CC" w:rsidRDefault="002057CC">
      <w:pPr>
        <w:pStyle w:val="ListParagraph"/>
        <w:numPr>
          <w:ilvl w:val="0"/>
          <w:numId w:val="5"/>
        </w:numPr>
        <w:tabs>
          <w:tab w:val="left" w:pos="864"/>
        </w:tabs>
        <w:spacing w:before="120" w:after="0" w:line="240" w:lineRule="auto"/>
        <w:jc w:val="both"/>
        <w:rPr>
          <w:ins w:id="24" w:author="David White" w:date="2015-06-30T10:00:00Z"/>
          <w:rFonts w:ascii="Times New Roman" w:eastAsia="Times New Roman" w:hAnsi="Times New Roman" w:cs="Times New Roman"/>
          <w:sz w:val="24"/>
          <w:szCs w:val="20"/>
        </w:rPr>
        <w:pPrChange w:id="25" w:author="David White" w:date="2015-06-30T10:00:00Z">
          <w:pPr>
            <w:tabs>
              <w:tab w:val="left" w:pos="864"/>
            </w:tabs>
            <w:spacing w:before="120" w:after="0" w:line="240" w:lineRule="auto"/>
            <w:jc w:val="both"/>
          </w:pPr>
        </w:pPrChange>
      </w:pPr>
      <w:ins w:id="26" w:author="David White" w:date="2015-06-30T10:00:00Z">
        <w:r>
          <w:rPr>
            <w:rFonts w:ascii="Times New Roman" w:eastAsia="Times New Roman" w:hAnsi="Times New Roman" w:cs="Times New Roman"/>
            <w:sz w:val="24"/>
            <w:szCs w:val="20"/>
          </w:rPr>
          <w:t>Bootstrap</w:t>
        </w:r>
      </w:ins>
    </w:p>
    <w:p w14:paraId="6005A342" w14:textId="00355F10" w:rsidR="002057CC" w:rsidRDefault="002057CC">
      <w:pPr>
        <w:pStyle w:val="ListParagraph"/>
        <w:numPr>
          <w:ilvl w:val="0"/>
          <w:numId w:val="5"/>
        </w:numPr>
        <w:tabs>
          <w:tab w:val="left" w:pos="864"/>
        </w:tabs>
        <w:spacing w:before="120" w:after="0" w:line="240" w:lineRule="auto"/>
        <w:jc w:val="both"/>
        <w:rPr>
          <w:ins w:id="27" w:author="David White" w:date="2015-06-30T10:00:00Z"/>
          <w:rFonts w:ascii="Times New Roman" w:eastAsia="Times New Roman" w:hAnsi="Times New Roman" w:cs="Times New Roman"/>
          <w:sz w:val="24"/>
          <w:szCs w:val="20"/>
        </w:rPr>
        <w:pPrChange w:id="28" w:author="David White" w:date="2015-06-30T10:00:00Z">
          <w:pPr>
            <w:tabs>
              <w:tab w:val="left" w:pos="864"/>
            </w:tabs>
            <w:spacing w:before="120" w:after="0" w:line="240" w:lineRule="auto"/>
            <w:jc w:val="both"/>
          </w:pPr>
        </w:pPrChange>
      </w:pPr>
      <w:ins w:id="29" w:author="David White" w:date="2015-06-30T10:00:00Z">
        <w:r>
          <w:rPr>
            <w:rFonts w:ascii="Times New Roman" w:eastAsia="Times New Roman" w:hAnsi="Times New Roman" w:cs="Times New Roman"/>
            <w:sz w:val="24"/>
            <w:szCs w:val="20"/>
          </w:rPr>
          <w:t>PHP</w:t>
        </w:r>
      </w:ins>
    </w:p>
    <w:p w14:paraId="754C03A9" w14:textId="335B95A8" w:rsidR="002057CC" w:rsidRDefault="002057CC">
      <w:pPr>
        <w:pStyle w:val="ListParagraph"/>
        <w:numPr>
          <w:ilvl w:val="0"/>
          <w:numId w:val="5"/>
        </w:numPr>
        <w:tabs>
          <w:tab w:val="left" w:pos="864"/>
        </w:tabs>
        <w:spacing w:before="120" w:after="0" w:line="240" w:lineRule="auto"/>
        <w:jc w:val="both"/>
        <w:rPr>
          <w:ins w:id="30" w:author="David White" w:date="2015-06-30T10:00:00Z"/>
          <w:rFonts w:ascii="Times New Roman" w:eastAsia="Times New Roman" w:hAnsi="Times New Roman" w:cs="Times New Roman"/>
          <w:sz w:val="24"/>
          <w:szCs w:val="20"/>
        </w:rPr>
        <w:pPrChange w:id="31" w:author="David White" w:date="2015-06-30T10:00:00Z">
          <w:pPr>
            <w:tabs>
              <w:tab w:val="left" w:pos="864"/>
            </w:tabs>
            <w:spacing w:before="120" w:after="0" w:line="240" w:lineRule="auto"/>
            <w:jc w:val="both"/>
          </w:pPr>
        </w:pPrChange>
      </w:pPr>
      <w:ins w:id="32" w:author="David White" w:date="2015-06-30T10:00:00Z">
        <w:r>
          <w:rPr>
            <w:rFonts w:ascii="Times New Roman" w:eastAsia="Times New Roman" w:hAnsi="Times New Roman" w:cs="Times New Roman"/>
            <w:sz w:val="24"/>
            <w:szCs w:val="20"/>
          </w:rPr>
          <w:t>Google Charts</w:t>
        </w:r>
      </w:ins>
    </w:p>
    <w:p w14:paraId="656D762D" w14:textId="3D5B9E6A" w:rsidR="002057CC" w:rsidRDefault="002057CC">
      <w:pPr>
        <w:pStyle w:val="ListParagraph"/>
        <w:numPr>
          <w:ilvl w:val="0"/>
          <w:numId w:val="5"/>
        </w:numPr>
        <w:tabs>
          <w:tab w:val="left" w:pos="864"/>
        </w:tabs>
        <w:spacing w:before="120" w:after="0" w:line="240" w:lineRule="auto"/>
        <w:jc w:val="both"/>
        <w:rPr>
          <w:ins w:id="33" w:author="David White" w:date="2015-06-30T10:01:00Z"/>
          <w:rFonts w:ascii="Times New Roman" w:eastAsia="Times New Roman" w:hAnsi="Times New Roman" w:cs="Times New Roman"/>
          <w:sz w:val="24"/>
          <w:szCs w:val="20"/>
        </w:rPr>
        <w:pPrChange w:id="34" w:author="David White" w:date="2015-06-30T10:00:00Z">
          <w:pPr>
            <w:tabs>
              <w:tab w:val="left" w:pos="864"/>
            </w:tabs>
            <w:spacing w:before="120" w:after="0" w:line="240" w:lineRule="auto"/>
            <w:jc w:val="both"/>
          </w:pPr>
        </w:pPrChange>
      </w:pPr>
      <w:ins w:id="35" w:author="David White" w:date="2015-06-30T10:01:00Z">
        <w:r>
          <w:rPr>
            <w:rFonts w:ascii="Times New Roman" w:eastAsia="Times New Roman" w:hAnsi="Times New Roman" w:cs="Times New Roman"/>
            <w:sz w:val="24"/>
            <w:szCs w:val="20"/>
          </w:rPr>
          <w:t>Ajax</w:t>
        </w:r>
      </w:ins>
    </w:p>
    <w:p w14:paraId="099BE98E" w14:textId="7512F1E4" w:rsidR="002057CC" w:rsidRDefault="002057CC">
      <w:pPr>
        <w:pStyle w:val="ListParagraph"/>
        <w:numPr>
          <w:ilvl w:val="0"/>
          <w:numId w:val="5"/>
        </w:numPr>
        <w:tabs>
          <w:tab w:val="left" w:pos="864"/>
        </w:tabs>
        <w:spacing w:before="120" w:after="0" w:line="240" w:lineRule="auto"/>
        <w:jc w:val="both"/>
        <w:rPr>
          <w:ins w:id="36" w:author="David White" w:date="2015-06-30T10:01:00Z"/>
          <w:rFonts w:ascii="Times New Roman" w:eastAsia="Times New Roman" w:hAnsi="Times New Roman" w:cs="Times New Roman"/>
          <w:sz w:val="24"/>
          <w:szCs w:val="20"/>
        </w:rPr>
        <w:pPrChange w:id="37" w:author="David White" w:date="2015-06-30T10:00:00Z">
          <w:pPr>
            <w:tabs>
              <w:tab w:val="left" w:pos="864"/>
            </w:tabs>
            <w:spacing w:before="120" w:after="0" w:line="240" w:lineRule="auto"/>
            <w:jc w:val="both"/>
          </w:pPr>
        </w:pPrChange>
      </w:pPr>
      <w:ins w:id="38" w:author="David White" w:date="2015-06-30T10:01:00Z">
        <w:r>
          <w:rPr>
            <w:rFonts w:ascii="Times New Roman" w:eastAsia="Times New Roman" w:hAnsi="Times New Roman" w:cs="Times New Roman"/>
            <w:sz w:val="24"/>
            <w:szCs w:val="20"/>
          </w:rPr>
          <w:t>JQuery</w:t>
        </w:r>
      </w:ins>
    </w:p>
    <w:p w14:paraId="4CEE8AE7" w14:textId="08BFBC60" w:rsidR="002057CC" w:rsidRDefault="002057CC">
      <w:pPr>
        <w:pStyle w:val="ListParagraph"/>
        <w:numPr>
          <w:ilvl w:val="0"/>
          <w:numId w:val="5"/>
        </w:numPr>
        <w:tabs>
          <w:tab w:val="left" w:pos="864"/>
        </w:tabs>
        <w:spacing w:before="120" w:after="0" w:line="240" w:lineRule="auto"/>
        <w:jc w:val="both"/>
        <w:rPr>
          <w:ins w:id="39" w:author="David White" w:date="2015-06-30T10:01:00Z"/>
          <w:rFonts w:ascii="Times New Roman" w:eastAsia="Times New Roman" w:hAnsi="Times New Roman" w:cs="Times New Roman"/>
          <w:sz w:val="24"/>
          <w:szCs w:val="20"/>
        </w:rPr>
        <w:pPrChange w:id="40" w:author="David White" w:date="2015-06-30T10:00:00Z">
          <w:pPr>
            <w:tabs>
              <w:tab w:val="left" w:pos="864"/>
            </w:tabs>
            <w:spacing w:before="120" w:after="0" w:line="240" w:lineRule="auto"/>
            <w:jc w:val="both"/>
          </w:pPr>
        </w:pPrChange>
      </w:pPr>
      <w:proofErr w:type="spellStart"/>
      <w:ins w:id="41" w:author="David White" w:date="2015-06-30T10:01:00Z">
        <w:r>
          <w:rPr>
            <w:rFonts w:ascii="Times New Roman" w:eastAsia="Times New Roman" w:hAnsi="Times New Roman" w:cs="Times New Roman"/>
            <w:sz w:val="24"/>
            <w:szCs w:val="20"/>
          </w:rPr>
          <w:t>AngularJS</w:t>
        </w:r>
        <w:proofErr w:type="spellEnd"/>
      </w:ins>
    </w:p>
    <w:p w14:paraId="46B1A980" w14:textId="16998861" w:rsidR="002057CC" w:rsidRPr="002057CC" w:rsidRDefault="002057CC">
      <w:pPr>
        <w:pStyle w:val="ListParagraph"/>
        <w:tabs>
          <w:tab w:val="left" w:pos="864"/>
        </w:tabs>
        <w:spacing w:before="120" w:after="0" w:line="240" w:lineRule="auto"/>
        <w:jc w:val="both"/>
        <w:rPr>
          <w:rFonts w:ascii="Times New Roman" w:eastAsia="Times New Roman" w:hAnsi="Times New Roman" w:cs="Times New Roman"/>
          <w:sz w:val="24"/>
          <w:szCs w:val="20"/>
          <w:rPrChange w:id="42" w:author="David White" w:date="2015-06-30T10:00:00Z">
            <w:rPr/>
          </w:rPrChange>
        </w:rPr>
        <w:pPrChange w:id="43" w:author="David White" w:date="2015-06-30T10:24:00Z">
          <w:pPr>
            <w:tabs>
              <w:tab w:val="left" w:pos="864"/>
            </w:tabs>
            <w:spacing w:before="120" w:after="0" w:line="240" w:lineRule="auto"/>
            <w:jc w:val="both"/>
          </w:pPr>
        </w:pPrChange>
      </w:pPr>
    </w:p>
    <w:p w14:paraId="1D149B9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AA0C00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g. </w:t>
      </w:r>
      <w:proofErr w:type="gramStart"/>
      <w:r w:rsidRPr="009256DE">
        <w:rPr>
          <w:rFonts w:ascii="Times New Roman" w:eastAsia="Times New Roman" w:hAnsi="Times New Roman" w:cs="Times New Roman"/>
          <w:color w:val="0000FF"/>
          <w:sz w:val="24"/>
          <w:szCs w:val="20"/>
        </w:rPr>
        <w:t>performed</w:t>
      </w:r>
      <w:proofErr w:type="gramEnd"/>
      <w:r w:rsidRPr="009256DE">
        <w:rPr>
          <w:rFonts w:ascii="Times New Roman" w:eastAsia="Times New Roman" w:hAnsi="Times New Roman" w:cs="Times New Roman"/>
          <w:color w:val="0000FF"/>
          <w:sz w:val="24"/>
          <w:szCs w:val="20"/>
        </w:rPr>
        <w:t xml:space="preserve"> usability tests with people</w:t>
      </w:r>
    </w:p>
    <w:p w14:paraId="43F28DED" w14:textId="6EFBEAB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During the </w:t>
      </w:r>
      <w:del w:id="44" w:author="Kevin Sadeghian" w:date="2015-06-30T13:53:00Z">
        <w:r w:rsidRPr="009256DE" w:rsidDel="00695574">
          <w:rPr>
            <w:rFonts w:ascii="Times New Roman" w:eastAsia="Times New Roman" w:hAnsi="Times New Roman" w:cs="Times New Roman"/>
            <w:sz w:val="24"/>
            <w:szCs w:val="20"/>
          </w:rPr>
          <w:delText xml:space="preserve">Sprint </w:delText>
        </w:r>
      </w:del>
      <w:ins w:id="45" w:author="Kevin Sadeghian" w:date="2015-06-30T13:53:00Z">
        <w:r w:rsidR="00695574">
          <w:rPr>
            <w:rFonts w:ascii="Times New Roman" w:eastAsia="Times New Roman" w:hAnsi="Times New Roman" w:cs="Times New Roman"/>
            <w:sz w:val="24"/>
            <w:szCs w:val="20"/>
          </w:rPr>
          <w:t>development effort,</w:t>
        </w:r>
        <w:r w:rsidR="00695574" w:rsidRPr="009256DE">
          <w:rPr>
            <w:rFonts w:ascii="Times New Roman" w:eastAsia="Times New Roman" w:hAnsi="Times New Roman" w:cs="Times New Roman"/>
            <w:sz w:val="24"/>
            <w:szCs w:val="20"/>
          </w:rPr>
          <w:t xml:space="preserve"> </w:t>
        </w:r>
      </w:ins>
      <w:r w:rsidRPr="009256DE">
        <w:rPr>
          <w:rFonts w:ascii="Times New Roman" w:eastAsia="Times New Roman" w:hAnsi="Times New Roman" w:cs="Times New Roman"/>
          <w:sz w:val="24"/>
          <w:szCs w:val="20"/>
        </w:rPr>
        <w:t>Valador performed usability test</w:t>
      </w:r>
      <w:ins w:id="46" w:author="Kevin Sadeghian" w:date="2015-06-30T13:54:00Z">
        <w:r w:rsidR="00695574">
          <w:rPr>
            <w:rFonts w:ascii="Times New Roman" w:eastAsia="Times New Roman" w:hAnsi="Times New Roman" w:cs="Times New Roman"/>
            <w:sz w:val="24"/>
            <w:szCs w:val="20"/>
          </w:rPr>
          <w:t>ing</w:t>
        </w:r>
      </w:ins>
      <w:del w:id="47" w:author="Kevin Sadeghian" w:date="2015-06-30T13:54:00Z">
        <w:r w:rsidRPr="009256DE" w:rsidDel="00695574">
          <w:rPr>
            <w:rFonts w:ascii="Times New Roman" w:eastAsia="Times New Roman" w:hAnsi="Times New Roman" w:cs="Times New Roman"/>
            <w:sz w:val="24"/>
            <w:szCs w:val="20"/>
          </w:rPr>
          <w:delText>s</w:delText>
        </w:r>
      </w:del>
      <w:r w:rsidRPr="009256DE">
        <w:rPr>
          <w:rFonts w:ascii="Times New Roman" w:eastAsia="Times New Roman" w:hAnsi="Times New Roman" w:cs="Times New Roman"/>
          <w:sz w:val="24"/>
          <w:szCs w:val="20"/>
        </w:rPr>
        <w:t xml:space="preserve"> with the same group of 5 people</w:t>
      </w:r>
      <w:ins w:id="48" w:author="Kevin Sadeghian" w:date="2015-06-30T13:49:00Z">
        <w:r w:rsidR="00695574">
          <w:rPr>
            <w:rFonts w:ascii="Times New Roman" w:eastAsia="Times New Roman" w:hAnsi="Times New Roman" w:cs="Times New Roman"/>
            <w:sz w:val="24"/>
            <w:szCs w:val="20"/>
          </w:rPr>
          <w:t>/stakeholders</w:t>
        </w:r>
      </w:ins>
      <w:r w:rsidRPr="009256DE">
        <w:rPr>
          <w:rFonts w:ascii="Times New Roman" w:eastAsia="Times New Roman" w:hAnsi="Times New Roman" w:cs="Times New Roman"/>
          <w:sz w:val="24"/>
          <w:szCs w:val="20"/>
        </w:rPr>
        <w:t xml:space="preserve"> who participated in the focus group </w:t>
      </w:r>
      <w:del w:id="49" w:author="Kevin Sadeghian" w:date="2015-06-30T13:50:00Z">
        <w:r w:rsidRPr="009256DE" w:rsidDel="00695574">
          <w:rPr>
            <w:rFonts w:ascii="Times New Roman" w:eastAsia="Times New Roman" w:hAnsi="Times New Roman" w:cs="Times New Roman"/>
            <w:sz w:val="24"/>
            <w:szCs w:val="20"/>
          </w:rPr>
          <w:delText>previously mentioned</w:delText>
        </w:r>
      </w:del>
      <w:ins w:id="50" w:author="Kevin Sadeghian" w:date="2015-06-30T13:50:00Z">
        <w:r w:rsidR="00695574">
          <w:rPr>
            <w:rFonts w:ascii="Times New Roman" w:eastAsia="Times New Roman" w:hAnsi="Times New Roman" w:cs="Times New Roman"/>
            <w:sz w:val="24"/>
            <w:szCs w:val="20"/>
          </w:rPr>
          <w:t>study following the kick-off meeting</w:t>
        </w:r>
      </w:ins>
      <w:r w:rsidRPr="009256DE">
        <w:rPr>
          <w:rFonts w:ascii="Times New Roman" w:eastAsia="Times New Roman" w:hAnsi="Times New Roman" w:cs="Times New Roman"/>
          <w:sz w:val="24"/>
          <w:szCs w:val="20"/>
        </w:rPr>
        <w:t xml:space="preserve">.  The group was asked to </w:t>
      </w:r>
      <w:r w:rsidR="00BD0AF0">
        <w:rPr>
          <w:rFonts w:ascii="Times New Roman" w:eastAsia="Times New Roman" w:hAnsi="Times New Roman" w:cs="Times New Roman"/>
          <w:sz w:val="24"/>
          <w:szCs w:val="20"/>
        </w:rPr>
        <w:t>evaluate the Design prototype for usability</w:t>
      </w:r>
      <w:ins w:id="51" w:author="Kevin Sadeghian" w:date="2015-06-30T13:50:00Z">
        <w:r w:rsidR="00695574">
          <w:rPr>
            <w:rFonts w:ascii="Times New Roman" w:eastAsia="Times New Roman" w:hAnsi="Times New Roman" w:cs="Times New Roman"/>
            <w:sz w:val="24"/>
            <w:szCs w:val="20"/>
          </w:rPr>
          <w:t xml:space="preserve"> and provided feedback that was implemented in the design and development phases of the project.  The project team frequently involved these stakeholders/people, </w:t>
        </w:r>
      </w:ins>
      <w:ins w:id="52" w:author="Kevin Sadeghian" w:date="2015-06-30T13:52:00Z">
        <w:r w:rsidR="00695574">
          <w:rPr>
            <w:rFonts w:ascii="Times New Roman" w:eastAsia="Times New Roman" w:hAnsi="Times New Roman" w:cs="Times New Roman"/>
            <w:sz w:val="24"/>
            <w:szCs w:val="20"/>
          </w:rPr>
          <w:t>specifically</w:t>
        </w:r>
      </w:ins>
      <w:ins w:id="53" w:author="Kevin Sadeghian" w:date="2015-06-30T13:50:00Z">
        <w:r w:rsidR="00695574">
          <w:rPr>
            <w:rFonts w:ascii="Times New Roman" w:eastAsia="Times New Roman" w:hAnsi="Times New Roman" w:cs="Times New Roman"/>
            <w:sz w:val="24"/>
            <w:szCs w:val="20"/>
          </w:rPr>
          <w:t xml:space="preserve"> during sprint </w:t>
        </w:r>
      </w:ins>
      <w:ins w:id="54" w:author="Kevin Sadeghian" w:date="2015-06-30T13:52:00Z">
        <w:r w:rsidR="00695574">
          <w:rPr>
            <w:rFonts w:ascii="Times New Roman" w:eastAsia="Times New Roman" w:hAnsi="Times New Roman" w:cs="Times New Roman"/>
            <w:sz w:val="24"/>
            <w:szCs w:val="20"/>
          </w:rPr>
          <w:t>planning</w:t>
        </w:r>
      </w:ins>
      <w:ins w:id="55" w:author="Kevin Sadeghian" w:date="2015-06-30T13:54:00Z">
        <w:r w:rsidR="00695574">
          <w:rPr>
            <w:rFonts w:ascii="Times New Roman" w:eastAsia="Times New Roman" w:hAnsi="Times New Roman" w:cs="Times New Roman"/>
            <w:sz w:val="24"/>
            <w:szCs w:val="20"/>
          </w:rPr>
          <w:t xml:space="preserve">, </w:t>
        </w:r>
      </w:ins>
      <w:ins w:id="56" w:author="Kevin Sadeghian" w:date="2015-06-30T13:52:00Z">
        <w:r w:rsidR="00695574">
          <w:rPr>
            <w:rFonts w:ascii="Times New Roman" w:eastAsia="Times New Roman" w:hAnsi="Times New Roman" w:cs="Times New Roman"/>
            <w:sz w:val="24"/>
            <w:szCs w:val="20"/>
          </w:rPr>
          <w:t xml:space="preserve">sprint </w:t>
        </w:r>
      </w:ins>
      <w:ins w:id="57" w:author="Kevin Sadeghian" w:date="2015-06-30T13:50:00Z">
        <w:r w:rsidR="00695574">
          <w:rPr>
            <w:rFonts w:ascii="Times New Roman" w:eastAsia="Times New Roman" w:hAnsi="Times New Roman" w:cs="Times New Roman"/>
            <w:sz w:val="24"/>
            <w:szCs w:val="20"/>
          </w:rPr>
          <w:t>reviews</w:t>
        </w:r>
      </w:ins>
      <w:ins w:id="58" w:author="Kevin Sadeghian" w:date="2015-06-30T13:55:00Z">
        <w:r w:rsidR="00695574">
          <w:rPr>
            <w:rFonts w:ascii="Times New Roman" w:eastAsia="Times New Roman" w:hAnsi="Times New Roman" w:cs="Times New Roman"/>
            <w:sz w:val="24"/>
            <w:szCs w:val="20"/>
          </w:rPr>
          <w:t xml:space="preserve">, </w:t>
        </w:r>
      </w:ins>
      <w:ins w:id="59" w:author="Kevin Sadeghian" w:date="2015-06-30T13:52:00Z">
        <w:r w:rsidR="00695574">
          <w:rPr>
            <w:rFonts w:ascii="Times New Roman" w:eastAsia="Times New Roman" w:hAnsi="Times New Roman" w:cs="Times New Roman"/>
            <w:sz w:val="24"/>
            <w:szCs w:val="20"/>
          </w:rPr>
          <w:t xml:space="preserve">and </w:t>
        </w:r>
      </w:ins>
      <w:ins w:id="60" w:author="Kevin Sadeghian" w:date="2015-06-30T13:54:00Z">
        <w:r w:rsidR="00695574">
          <w:rPr>
            <w:rFonts w:ascii="Times New Roman" w:eastAsia="Times New Roman" w:hAnsi="Times New Roman" w:cs="Times New Roman"/>
            <w:sz w:val="24"/>
            <w:szCs w:val="20"/>
          </w:rPr>
          <w:t xml:space="preserve">ad-hoc </w:t>
        </w:r>
      </w:ins>
      <w:ins w:id="61" w:author="Kevin Sadeghian" w:date="2015-06-30T13:52:00Z">
        <w:r w:rsidR="00695574">
          <w:rPr>
            <w:rFonts w:ascii="Times New Roman" w:eastAsia="Times New Roman" w:hAnsi="Times New Roman" w:cs="Times New Roman"/>
            <w:sz w:val="24"/>
            <w:szCs w:val="20"/>
          </w:rPr>
          <w:t>as needed, in order to continuously have a clear understanding of their needs and requirements</w:t>
        </w:r>
      </w:ins>
      <w:ins w:id="62" w:author="Kevin Sadeghian" w:date="2015-06-30T13:53:00Z">
        <w:r w:rsidR="00695574">
          <w:rPr>
            <w:rFonts w:ascii="Times New Roman" w:eastAsia="Times New Roman" w:hAnsi="Times New Roman" w:cs="Times New Roman"/>
            <w:sz w:val="24"/>
            <w:szCs w:val="20"/>
          </w:rPr>
          <w:t>; feedback received from the focus groups was used in planning and development efforts.</w:t>
        </w:r>
      </w:ins>
      <w:r w:rsidR="00BD0AF0">
        <w:rPr>
          <w:rFonts w:ascii="Times New Roman" w:eastAsia="Times New Roman" w:hAnsi="Times New Roman" w:cs="Times New Roman"/>
          <w:sz w:val="24"/>
          <w:szCs w:val="20"/>
        </w:rPr>
        <w:t xml:space="preserve"> </w:t>
      </w:r>
      <w:r w:rsidR="00BD0AF0" w:rsidRPr="00BD0AF0">
        <w:rPr>
          <w:rFonts w:ascii="Times New Roman" w:eastAsia="Times New Roman" w:hAnsi="Times New Roman" w:cs="Times New Roman"/>
          <w:sz w:val="24"/>
          <w:szCs w:val="20"/>
          <w:highlight w:val="yellow"/>
        </w:rPr>
        <w:t>&lt;&lt;</w:t>
      </w:r>
      <w:proofErr w:type="gramStart"/>
      <w:r w:rsidR="00BD0AF0" w:rsidRPr="00BD0AF0">
        <w:rPr>
          <w:rFonts w:ascii="Times New Roman" w:eastAsia="Times New Roman" w:hAnsi="Times New Roman" w:cs="Times New Roman"/>
          <w:sz w:val="24"/>
          <w:szCs w:val="20"/>
          <w:highlight w:val="yellow"/>
        </w:rPr>
        <w:t>expand</w:t>
      </w:r>
      <w:proofErr w:type="gramEnd"/>
      <w:r w:rsidR="00BD0AF0">
        <w:rPr>
          <w:rFonts w:ascii="Times New Roman" w:eastAsia="Times New Roman" w:hAnsi="Times New Roman" w:cs="Times New Roman"/>
          <w:sz w:val="24"/>
          <w:szCs w:val="20"/>
          <w:highlight w:val="yellow"/>
        </w:rPr>
        <w:t>, anyone?</w:t>
      </w:r>
      <w:r w:rsidR="00BD0AF0" w:rsidRPr="00BD0AF0">
        <w:rPr>
          <w:rFonts w:ascii="Times New Roman" w:eastAsia="Times New Roman" w:hAnsi="Times New Roman" w:cs="Times New Roman"/>
          <w:sz w:val="24"/>
          <w:szCs w:val="20"/>
          <w:highlight w:val="yellow"/>
        </w:rPr>
        <w:t>&gt;&gt;</w:t>
      </w:r>
    </w:p>
    <w:p w14:paraId="4B3B935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7904D1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h.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an interactive approach, where feedback informed subsequent work or versions of the prototype</w:t>
      </w:r>
    </w:p>
    <w:p w14:paraId="05E96490" w14:textId="3FA81DE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followed our design approach which is based on the Agile Scrum methodology.  This included </w:t>
      </w:r>
      <w:r w:rsidR="00A735F0">
        <w:rPr>
          <w:rFonts w:ascii="Times New Roman" w:eastAsia="Times New Roman" w:hAnsi="Times New Roman" w:cs="Times New Roman"/>
          <w:sz w:val="24"/>
          <w:szCs w:val="20"/>
        </w:rPr>
        <w:t>three</w:t>
      </w:r>
      <w:r w:rsidR="00A735F0" w:rsidRPr="009256DE">
        <w:rPr>
          <w:rFonts w:ascii="Times New Roman" w:eastAsia="Times New Roman" w:hAnsi="Times New Roman" w:cs="Times New Roman"/>
          <w:sz w:val="24"/>
          <w:szCs w:val="20"/>
        </w:rPr>
        <w:t xml:space="preserve"> </w:t>
      </w:r>
      <w:proofErr w:type="gramStart"/>
      <w:r w:rsidRPr="009256DE">
        <w:rPr>
          <w:rFonts w:ascii="Times New Roman" w:eastAsia="Times New Roman" w:hAnsi="Times New Roman" w:cs="Times New Roman"/>
          <w:sz w:val="24"/>
          <w:szCs w:val="20"/>
        </w:rPr>
        <w:t>Sprints</w:t>
      </w:r>
      <w:r w:rsidR="00A735F0">
        <w:rPr>
          <w:rFonts w:ascii="Times New Roman" w:eastAsia="Times New Roman" w:hAnsi="Times New Roman" w:cs="Times New Roman"/>
          <w:sz w:val="24"/>
          <w:szCs w:val="20"/>
        </w:rPr>
        <w:t xml:space="preserve"> which</w:t>
      </w:r>
      <w:proofErr w:type="gramEnd"/>
      <w:r w:rsidR="00A735F0">
        <w:rPr>
          <w:rFonts w:ascii="Times New Roman" w:eastAsia="Times New Roman" w:hAnsi="Times New Roman" w:cs="Times New Roman"/>
          <w:sz w:val="24"/>
          <w:szCs w:val="20"/>
        </w:rPr>
        <w:t xml:space="preserve"> allowed us to iterate through various design</w:t>
      </w:r>
      <w:ins w:id="63" w:author="Kevin Sadeghian" w:date="2015-06-30T13:56:00Z">
        <w:r w:rsidR="001A219D">
          <w:rPr>
            <w:rFonts w:ascii="Times New Roman" w:eastAsia="Times New Roman" w:hAnsi="Times New Roman" w:cs="Times New Roman"/>
            <w:sz w:val="24"/>
            <w:szCs w:val="20"/>
          </w:rPr>
          <w:t xml:space="preserve"> and functionality</w:t>
        </w:r>
      </w:ins>
      <w:r w:rsidR="00A735F0">
        <w:rPr>
          <w:rFonts w:ascii="Times New Roman" w:eastAsia="Times New Roman" w:hAnsi="Times New Roman" w:cs="Times New Roman"/>
          <w:sz w:val="24"/>
          <w:szCs w:val="20"/>
        </w:rPr>
        <w:t xml:space="preserve"> enhancements</w:t>
      </w:r>
      <w:ins w:id="64" w:author="Kevin Sadeghian" w:date="2015-06-30T13:56:00Z">
        <w:r w:rsidR="001A219D">
          <w:rPr>
            <w:rFonts w:ascii="Times New Roman" w:eastAsia="Times New Roman" w:hAnsi="Times New Roman" w:cs="Times New Roman"/>
            <w:sz w:val="24"/>
            <w:szCs w:val="20"/>
          </w:rPr>
          <w:t>;</w:t>
        </w:r>
      </w:ins>
      <w:del w:id="65" w:author="Kevin Sadeghian" w:date="2015-06-30T13:56:00Z">
        <w:r w:rsidRPr="009256DE" w:rsidDel="001A219D">
          <w:rPr>
            <w:rFonts w:ascii="Times New Roman" w:eastAsia="Times New Roman" w:hAnsi="Times New Roman" w:cs="Times New Roman"/>
            <w:sz w:val="24"/>
            <w:szCs w:val="20"/>
          </w:rPr>
          <w:delText>.</w:delText>
        </w:r>
      </w:del>
      <w:r w:rsidRPr="009256DE">
        <w:rPr>
          <w:rFonts w:ascii="Times New Roman" w:eastAsia="Times New Roman" w:hAnsi="Times New Roman" w:cs="Times New Roman"/>
          <w:sz w:val="24"/>
          <w:szCs w:val="20"/>
        </w:rPr>
        <w:t xml:space="preserve"> </w:t>
      </w:r>
      <w:ins w:id="66" w:author="Kevin Sadeghian" w:date="2015-06-30T13:56:00Z">
        <w:r w:rsidR="001A219D">
          <w:rPr>
            <w:rFonts w:ascii="Times New Roman" w:eastAsia="Times New Roman" w:hAnsi="Times New Roman" w:cs="Times New Roman"/>
            <w:sz w:val="24"/>
            <w:szCs w:val="20"/>
          </w:rPr>
          <w:t>a</w:t>
        </w:r>
      </w:ins>
      <w:del w:id="67" w:author="Kevin Sadeghian" w:date="2015-06-30T13:56:00Z">
        <w:r w:rsidRPr="009256DE" w:rsidDel="001A219D">
          <w:rPr>
            <w:rFonts w:ascii="Times New Roman" w:eastAsia="Times New Roman" w:hAnsi="Times New Roman" w:cs="Times New Roman"/>
            <w:sz w:val="24"/>
            <w:szCs w:val="20"/>
          </w:rPr>
          <w:delText xml:space="preserve"> A</w:delText>
        </w:r>
      </w:del>
      <w:r w:rsidRPr="009256DE">
        <w:rPr>
          <w:rFonts w:ascii="Times New Roman" w:eastAsia="Times New Roman" w:hAnsi="Times New Roman" w:cs="Times New Roman"/>
          <w:sz w:val="24"/>
          <w:szCs w:val="20"/>
        </w:rPr>
        <w:t>dditionally, given the short timeframe</w:t>
      </w:r>
      <w:ins w:id="68" w:author="Kevin Sadeghian" w:date="2015-06-30T13:56:00Z">
        <w:r w:rsidR="001A219D">
          <w:rPr>
            <w:rFonts w:ascii="Times New Roman" w:eastAsia="Times New Roman" w:hAnsi="Times New Roman" w:cs="Times New Roman"/>
            <w:sz w:val="24"/>
            <w:szCs w:val="20"/>
          </w:rPr>
          <w:t xml:space="preserve"> of the project</w:t>
        </w:r>
      </w:ins>
      <w:r w:rsidRPr="009256DE">
        <w:rPr>
          <w:rFonts w:ascii="Times New Roman" w:eastAsia="Times New Roman" w:hAnsi="Times New Roman" w:cs="Times New Roman"/>
          <w:sz w:val="24"/>
          <w:szCs w:val="20"/>
        </w:rPr>
        <w:t xml:space="preserve">, feedback was solicited from both team members and other Valador employees </w:t>
      </w:r>
      <w:del w:id="69" w:author="Kevin Sadeghian" w:date="2015-06-30T13:57:00Z">
        <w:r w:rsidRPr="009256DE" w:rsidDel="001A219D">
          <w:rPr>
            <w:rFonts w:ascii="Times New Roman" w:eastAsia="Times New Roman" w:hAnsi="Times New Roman" w:cs="Times New Roman"/>
            <w:sz w:val="24"/>
            <w:szCs w:val="20"/>
          </w:rPr>
          <w:delText>during each Sprint</w:delText>
        </w:r>
      </w:del>
      <w:ins w:id="70" w:author="Kevin Sadeghian" w:date="2015-06-30T13:57:00Z">
        <w:r w:rsidR="001A219D">
          <w:rPr>
            <w:rFonts w:ascii="Times New Roman" w:eastAsia="Times New Roman" w:hAnsi="Times New Roman" w:cs="Times New Roman"/>
            <w:sz w:val="24"/>
            <w:szCs w:val="20"/>
          </w:rPr>
          <w:t>throughout all sprints</w:t>
        </w:r>
      </w:ins>
      <w:r w:rsidRPr="009256DE">
        <w:rPr>
          <w:rFonts w:ascii="Times New Roman" w:eastAsia="Times New Roman" w:hAnsi="Times New Roman" w:cs="Times New Roman"/>
          <w:sz w:val="24"/>
          <w:szCs w:val="20"/>
        </w:rPr>
        <w:t>.</w:t>
      </w:r>
      <w:r w:rsidR="00050C12">
        <w:rPr>
          <w:rFonts w:ascii="Times New Roman" w:eastAsia="Times New Roman" w:hAnsi="Times New Roman" w:cs="Times New Roman"/>
          <w:sz w:val="24"/>
          <w:szCs w:val="20"/>
        </w:rPr>
        <w:t xml:space="preserve">  This feedback </w:t>
      </w:r>
      <w:del w:id="71" w:author="Kevin Sadeghian" w:date="2015-06-30T13:57:00Z">
        <w:r w:rsidR="00050C12" w:rsidDel="001A219D">
          <w:rPr>
            <w:rFonts w:ascii="Times New Roman" w:eastAsia="Times New Roman" w:hAnsi="Times New Roman" w:cs="Times New Roman"/>
            <w:sz w:val="24"/>
            <w:szCs w:val="20"/>
          </w:rPr>
          <w:delText xml:space="preserve">informed </w:delText>
        </w:r>
      </w:del>
      <w:ins w:id="72" w:author="Kevin Sadeghian" w:date="2015-06-30T13:57:00Z">
        <w:r w:rsidR="001A219D">
          <w:rPr>
            <w:rFonts w:ascii="Times New Roman" w:eastAsia="Times New Roman" w:hAnsi="Times New Roman" w:cs="Times New Roman"/>
            <w:sz w:val="24"/>
            <w:szCs w:val="20"/>
          </w:rPr>
          <w:t xml:space="preserve">was implemented in </w:t>
        </w:r>
      </w:ins>
      <w:r w:rsidR="00050C12">
        <w:rPr>
          <w:rFonts w:ascii="Times New Roman" w:eastAsia="Times New Roman" w:hAnsi="Times New Roman" w:cs="Times New Roman"/>
          <w:sz w:val="24"/>
          <w:szCs w:val="20"/>
        </w:rPr>
        <w:t xml:space="preserve">the design and functional </w:t>
      </w:r>
      <w:del w:id="73" w:author="Kevin Sadeghian" w:date="2015-06-30T13:57:00Z">
        <w:r w:rsidR="00050C12" w:rsidDel="001A219D">
          <w:rPr>
            <w:rFonts w:ascii="Times New Roman" w:eastAsia="Times New Roman" w:hAnsi="Times New Roman" w:cs="Times New Roman"/>
            <w:sz w:val="24"/>
            <w:szCs w:val="20"/>
          </w:rPr>
          <w:delText xml:space="preserve">iterations </w:delText>
        </w:r>
      </w:del>
      <w:ins w:id="74" w:author="Kevin Sadeghian" w:date="2015-06-30T13:57:00Z">
        <w:r w:rsidR="001A219D">
          <w:rPr>
            <w:rFonts w:ascii="Times New Roman" w:eastAsia="Times New Roman" w:hAnsi="Times New Roman" w:cs="Times New Roman"/>
            <w:sz w:val="24"/>
            <w:szCs w:val="20"/>
          </w:rPr>
          <w:t>features that were developed in</w:t>
        </w:r>
      </w:ins>
      <w:ins w:id="75" w:author="Kevin Sadeghian" w:date="2015-06-30T13:58:00Z">
        <w:r w:rsidR="001A219D">
          <w:rPr>
            <w:rFonts w:ascii="Times New Roman" w:eastAsia="Times New Roman" w:hAnsi="Times New Roman" w:cs="Times New Roman"/>
            <w:sz w:val="24"/>
            <w:szCs w:val="20"/>
          </w:rPr>
          <w:t xml:space="preserve"> all sprints</w:t>
        </w:r>
      </w:ins>
      <w:del w:id="76" w:author="Kevin Sadeghian" w:date="2015-06-30T13:58:00Z">
        <w:r w:rsidR="00050C12" w:rsidDel="001A219D">
          <w:rPr>
            <w:rFonts w:ascii="Times New Roman" w:eastAsia="Times New Roman" w:hAnsi="Times New Roman" w:cs="Times New Roman"/>
            <w:sz w:val="24"/>
            <w:szCs w:val="20"/>
          </w:rPr>
          <w:delText>as well as requirements for the second Sprint</w:delText>
        </w:r>
      </w:del>
      <w:r w:rsidR="00050C12">
        <w:rPr>
          <w:rFonts w:ascii="Times New Roman" w:eastAsia="Times New Roman" w:hAnsi="Times New Roman" w:cs="Times New Roman"/>
          <w:sz w:val="24"/>
          <w:szCs w:val="20"/>
        </w:rPr>
        <w:t>.</w:t>
      </w:r>
      <w:r w:rsidRPr="009256DE">
        <w:rPr>
          <w:rFonts w:ascii="Times New Roman" w:eastAsia="Times New Roman" w:hAnsi="Times New Roman" w:cs="Times New Roman"/>
          <w:sz w:val="24"/>
          <w:szCs w:val="20"/>
        </w:rPr>
        <w:t xml:space="preserve">  The Product Owner </w:t>
      </w:r>
      <w:del w:id="77" w:author="Kevin Sadeghian" w:date="2015-06-30T13:58:00Z">
        <w:r w:rsidRPr="009256DE" w:rsidDel="00A74D12">
          <w:rPr>
            <w:rFonts w:ascii="Times New Roman" w:eastAsia="Times New Roman" w:hAnsi="Times New Roman" w:cs="Times New Roman"/>
            <w:sz w:val="24"/>
            <w:szCs w:val="20"/>
          </w:rPr>
          <w:delText>was ultimately responsible for the end result</w:delText>
        </w:r>
      </w:del>
      <w:ins w:id="78" w:author="Kevin Sadeghian" w:date="2015-06-30T13:58:00Z">
        <w:r w:rsidR="00A74D12">
          <w:rPr>
            <w:rFonts w:ascii="Times New Roman" w:eastAsia="Times New Roman" w:hAnsi="Times New Roman" w:cs="Times New Roman"/>
            <w:sz w:val="24"/>
            <w:szCs w:val="20"/>
          </w:rPr>
          <w:t>was responsible for engaging stakeholders/people and communicating the feedback to the development team</w:t>
        </w:r>
      </w:ins>
      <w:r w:rsidRPr="009256DE">
        <w:rPr>
          <w:rFonts w:ascii="Times New Roman" w:eastAsia="Times New Roman" w:hAnsi="Times New Roman" w:cs="Times New Roman"/>
          <w:sz w:val="24"/>
          <w:szCs w:val="20"/>
        </w:rPr>
        <w:t>.</w:t>
      </w:r>
    </w:p>
    <w:p w14:paraId="65C3A48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D8CB6E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proofErr w:type="spellStart"/>
      <w:r w:rsidRPr="009256DE">
        <w:rPr>
          <w:rFonts w:ascii="Times New Roman" w:eastAsia="Times New Roman" w:hAnsi="Times New Roman" w:cs="Times New Roman"/>
          <w:color w:val="0000FF"/>
          <w:sz w:val="24"/>
          <w:szCs w:val="20"/>
        </w:rPr>
        <w:t>i</w:t>
      </w:r>
      <w:proofErr w:type="spellEnd"/>
      <w:r w:rsidRPr="009256DE">
        <w:rPr>
          <w:rFonts w:ascii="Times New Roman" w:eastAsia="Times New Roman" w:hAnsi="Times New Roman" w:cs="Times New Roman"/>
          <w:color w:val="0000FF"/>
          <w:sz w:val="24"/>
          <w:szCs w:val="20"/>
        </w:rPr>
        <w:t xml:space="preserve">. </w:t>
      </w:r>
      <w:proofErr w:type="gramStart"/>
      <w:r w:rsidRPr="009256DE">
        <w:rPr>
          <w:rFonts w:ascii="Times New Roman" w:eastAsia="Times New Roman" w:hAnsi="Times New Roman" w:cs="Times New Roman"/>
          <w:color w:val="0000FF"/>
          <w:sz w:val="24"/>
          <w:szCs w:val="20"/>
        </w:rPr>
        <w:t>created</w:t>
      </w:r>
      <w:proofErr w:type="gramEnd"/>
      <w:r w:rsidRPr="009256DE">
        <w:rPr>
          <w:rFonts w:ascii="Times New Roman" w:eastAsia="Times New Roman" w:hAnsi="Times New Roman" w:cs="Times New Roman"/>
          <w:color w:val="0000FF"/>
          <w:sz w:val="24"/>
          <w:szCs w:val="20"/>
        </w:rPr>
        <w:t xml:space="preserve"> a prototype that works on multiple devices and presents a responsive design</w:t>
      </w:r>
    </w:p>
    <w:p w14:paraId="3A5265AF" w14:textId="54D50694"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created a design prototype that works on any device with a web browser</w:t>
      </w:r>
      <w:del w:id="79" w:author="David White" w:date="2015-06-30T10:02:00Z">
        <w:r w:rsidRPr="009256DE" w:rsidDel="002057CC">
          <w:rPr>
            <w:rFonts w:ascii="Times New Roman" w:eastAsia="Times New Roman" w:hAnsi="Times New Roman" w:cs="Times New Roman"/>
            <w:sz w:val="24"/>
            <w:szCs w:val="20"/>
          </w:rPr>
          <w:delText xml:space="preserve"> (</w:delText>
        </w:r>
        <w:r w:rsidR="00BD0AF0" w:rsidRPr="00BD0AF0" w:rsidDel="002057CC">
          <w:rPr>
            <w:rFonts w:ascii="Times New Roman" w:eastAsia="Times New Roman" w:hAnsi="Times New Roman" w:cs="Times New Roman"/>
            <w:sz w:val="24"/>
            <w:szCs w:val="20"/>
            <w:highlight w:val="yellow"/>
          </w:rPr>
          <w:delText xml:space="preserve">David/Phil </w:delText>
        </w:r>
        <w:r w:rsidRPr="00BD0AF0" w:rsidDel="002057CC">
          <w:rPr>
            <w:rFonts w:ascii="Times New Roman" w:eastAsia="Times New Roman" w:hAnsi="Times New Roman" w:cs="Times New Roman"/>
            <w:sz w:val="24"/>
            <w:szCs w:val="20"/>
            <w:highlight w:val="yellow"/>
          </w:rPr>
          <w:delText>li</w:delText>
        </w:r>
        <w:r w:rsidRPr="009256DE" w:rsidDel="002057CC">
          <w:rPr>
            <w:rFonts w:ascii="Times New Roman" w:eastAsia="Times New Roman" w:hAnsi="Times New Roman" w:cs="Times New Roman"/>
            <w:sz w:val="24"/>
            <w:szCs w:val="20"/>
            <w:highlight w:val="yellow"/>
          </w:rPr>
          <w:delText>st browsers</w:delText>
        </w:r>
        <w:r w:rsidRPr="009256DE" w:rsidDel="002057CC">
          <w:rPr>
            <w:rFonts w:ascii="Times New Roman" w:eastAsia="Times New Roman" w:hAnsi="Times New Roman" w:cs="Times New Roman"/>
            <w:sz w:val="24"/>
            <w:szCs w:val="20"/>
          </w:rPr>
          <w:delText>)</w:delText>
        </w:r>
      </w:del>
      <w:r w:rsidRPr="009256DE">
        <w:rPr>
          <w:rFonts w:ascii="Times New Roman" w:eastAsia="Times New Roman" w:hAnsi="Times New Roman" w:cs="Times New Roman"/>
          <w:sz w:val="24"/>
          <w:szCs w:val="20"/>
        </w:rPr>
        <w:t>.</w:t>
      </w:r>
      <w:ins w:id="80" w:author="David White" w:date="2015-06-30T10:02:00Z">
        <w:r w:rsidR="002057CC">
          <w:rPr>
            <w:rFonts w:ascii="Times New Roman" w:eastAsia="Times New Roman" w:hAnsi="Times New Roman" w:cs="Times New Roman"/>
            <w:sz w:val="24"/>
            <w:szCs w:val="20"/>
          </w:rPr>
          <w:t xml:space="preserve"> Due to the sh</w:t>
        </w:r>
      </w:ins>
      <w:ins w:id="81" w:author="David White" w:date="2015-06-30T10:03:00Z">
        <w:r w:rsidR="002057CC">
          <w:rPr>
            <w:rFonts w:ascii="Times New Roman" w:eastAsia="Times New Roman" w:hAnsi="Times New Roman" w:cs="Times New Roman"/>
            <w:sz w:val="24"/>
            <w:szCs w:val="20"/>
          </w:rPr>
          <w:t>o</w:t>
        </w:r>
      </w:ins>
      <w:ins w:id="82" w:author="David White" w:date="2015-06-30T10:02:00Z">
        <w:r w:rsidR="002057CC">
          <w:rPr>
            <w:rFonts w:ascii="Times New Roman" w:eastAsia="Times New Roman" w:hAnsi="Times New Roman" w:cs="Times New Roman"/>
            <w:sz w:val="24"/>
            <w:szCs w:val="20"/>
          </w:rPr>
          <w:t>rt development time</w:t>
        </w:r>
      </w:ins>
      <w:ins w:id="83" w:author="Kevin Sadeghian" w:date="2015-06-30T13:59:00Z">
        <w:r w:rsidR="00683FA4">
          <w:rPr>
            <w:rFonts w:ascii="Times New Roman" w:eastAsia="Times New Roman" w:hAnsi="Times New Roman" w:cs="Times New Roman"/>
            <w:sz w:val="24"/>
            <w:szCs w:val="20"/>
          </w:rPr>
          <w:t>frame,</w:t>
        </w:r>
      </w:ins>
      <w:ins w:id="84" w:author="David White" w:date="2015-06-30T10:03:00Z">
        <w:r w:rsidR="002057CC">
          <w:rPr>
            <w:rFonts w:ascii="Times New Roman" w:eastAsia="Times New Roman" w:hAnsi="Times New Roman" w:cs="Times New Roman"/>
            <w:sz w:val="24"/>
            <w:szCs w:val="20"/>
          </w:rPr>
          <w:t xml:space="preserve"> the decision was made to support Google Chrome</w:t>
        </w:r>
      </w:ins>
      <w:ins w:id="85" w:author="David White" w:date="2015-06-30T10:04:00Z">
        <w:r w:rsidR="002057CC">
          <w:rPr>
            <w:rFonts w:ascii="Times New Roman" w:eastAsia="Times New Roman" w:hAnsi="Times New Roman" w:cs="Times New Roman"/>
            <w:sz w:val="24"/>
            <w:szCs w:val="20"/>
          </w:rPr>
          <w:t xml:space="preserve"> for desktop browsers</w:t>
        </w:r>
      </w:ins>
      <w:ins w:id="86" w:author="David White" w:date="2015-06-30T10:03:00Z">
        <w:r w:rsidR="002057CC">
          <w:rPr>
            <w:rFonts w:ascii="Times New Roman" w:eastAsia="Times New Roman" w:hAnsi="Times New Roman" w:cs="Times New Roman"/>
            <w:sz w:val="24"/>
            <w:szCs w:val="20"/>
          </w:rPr>
          <w:t xml:space="preserve"> and</w:t>
        </w:r>
      </w:ins>
      <w:ins w:id="87" w:author="David White" w:date="2015-06-30T10:04:00Z">
        <w:r w:rsidR="002057CC">
          <w:rPr>
            <w:rFonts w:ascii="Times New Roman" w:eastAsia="Times New Roman" w:hAnsi="Times New Roman" w:cs="Times New Roman"/>
            <w:sz w:val="24"/>
            <w:szCs w:val="20"/>
          </w:rPr>
          <w:t xml:space="preserve"> Safari on iOS devices. </w:t>
        </w:r>
      </w:ins>
      <w:ins w:id="88" w:author="David White" w:date="2015-06-30T10:03:00Z">
        <w:r w:rsidR="002057CC">
          <w:rPr>
            <w:rFonts w:ascii="Times New Roman" w:eastAsia="Times New Roman" w:hAnsi="Times New Roman" w:cs="Times New Roman"/>
            <w:sz w:val="24"/>
            <w:szCs w:val="20"/>
          </w:rPr>
          <w:t xml:space="preserve"> </w:t>
        </w:r>
      </w:ins>
      <w:r w:rsidRPr="009256DE">
        <w:rPr>
          <w:rFonts w:ascii="Times New Roman" w:eastAsia="Times New Roman" w:hAnsi="Times New Roman" w:cs="Times New Roman"/>
          <w:sz w:val="24"/>
          <w:szCs w:val="20"/>
        </w:rPr>
        <w:t xml:space="preserve">  The design prototype incorporates responsive design</w:t>
      </w:r>
      <w:ins w:id="89" w:author="Kevin Sadeghian" w:date="2015-06-30T14:00:00Z">
        <w:r w:rsidR="00683FA4">
          <w:rPr>
            <w:rFonts w:ascii="Times New Roman" w:eastAsia="Times New Roman" w:hAnsi="Times New Roman" w:cs="Times New Roman"/>
            <w:sz w:val="24"/>
            <w:szCs w:val="20"/>
          </w:rPr>
          <w:t>,</w:t>
        </w:r>
      </w:ins>
      <w:r w:rsidRPr="009256DE">
        <w:rPr>
          <w:rFonts w:ascii="Times New Roman" w:eastAsia="Times New Roman" w:hAnsi="Times New Roman" w:cs="Times New Roman"/>
          <w:sz w:val="24"/>
          <w:szCs w:val="20"/>
        </w:rPr>
        <w:t xml:space="preserve"> which allows the prototype to work on mobile devices with any size screen</w:t>
      </w:r>
      <w:ins w:id="90" w:author="Kevin Sadeghian" w:date="2015-06-30T14:00:00Z">
        <w:r w:rsidR="00683FA4">
          <w:rPr>
            <w:rFonts w:ascii="Times New Roman" w:eastAsia="Times New Roman" w:hAnsi="Times New Roman" w:cs="Times New Roman"/>
            <w:sz w:val="24"/>
            <w:szCs w:val="20"/>
          </w:rPr>
          <w:t>,</w:t>
        </w:r>
      </w:ins>
      <w:r w:rsidRPr="009256DE">
        <w:rPr>
          <w:rFonts w:ascii="Times New Roman" w:eastAsia="Times New Roman" w:hAnsi="Times New Roman" w:cs="Times New Roman"/>
          <w:sz w:val="24"/>
          <w:szCs w:val="20"/>
        </w:rPr>
        <w:t xml:space="preserve"> as long as the device is running a compatible browser. </w:t>
      </w:r>
    </w:p>
    <w:p w14:paraId="0613BE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E7732C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DE41B1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j. </w:t>
      </w:r>
      <w:proofErr w:type="gramStart"/>
      <w:r w:rsidRPr="009256DE">
        <w:rPr>
          <w:rFonts w:ascii="Times New Roman" w:eastAsia="Times New Roman" w:hAnsi="Times New Roman" w:cs="Times New Roman"/>
          <w:color w:val="0000FF"/>
          <w:sz w:val="24"/>
          <w:szCs w:val="20"/>
        </w:rPr>
        <w:t>provided</w:t>
      </w:r>
      <w:proofErr w:type="gramEnd"/>
      <w:r w:rsidRPr="009256DE">
        <w:rPr>
          <w:rFonts w:ascii="Times New Roman" w:eastAsia="Times New Roman" w:hAnsi="Times New Roman" w:cs="Times New Roman"/>
          <w:color w:val="0000FF"/>
          <w:sz w:val="24"/>
          <w:szCs w:val="20"/>
        </w:rPr>
        <w:t xml:space="preserve"> sufficient documentation to install and run their prototype on another machine</w:t>
      </w:r>
    </w:p>
    <w:p w14:paraId="32EF310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included an installation guide:  </w:t>
      </w:r>
      <w:r w:rsidR="00BD0AF0" w:rsidRPr="00BD0AF0">
        <w:rPr>
          <w:rFonts w:ascii="Times New Roman" w:eastAsia="Times New Roman" w:hAnsi="Times New Roman" w:cs="Times New Roman"/>
          <w:sz w:val="24"/>
          <w:szCs w:val="20"/>
          <w:highlight w:val="yellow"/>
        </w:rPr>
        <w:t>&lt;&lt;</w:t>
      </w:r>
      <w:r w:rsidR="00BD0AF0">
        <w:rPr>
          <w:rFonts w:ascii="Times New Roman" w:eastAsia="Times New Roman" w:hAnsi="Times New Roman" w:cs="Times New Roman"/>
          <w:sz w:val="24"/>
          <w:szCs w:val="20"/>
          <w:highlight w:val="yellow"/>
        </w:rPr>
        <w:t xml:space="preserve">David/Phil </w:t>
      </w:r>
      <w:r w:rsidR="00BD0AF0" w:rsidRPr="00BD0AF0">
        <w:rPr>
          <w:rFonts w:ascii="Times New Roman" w:eastAsia="Times New Roman" w:hAnsi="Times New Roman" w:cs="Times New Roman"/>
          <w:sz w:val="24"/>
          <w:szCs w:val="20"/>
          <w:highlight w:val="yellow"/>
        </w:rPr>
        <w:t xml:space="preserve">include </w:t>
      </w:r>
      <w:r w:rsidR="00BD0AF0">
        <w:rPr>
          <w:rFonts w:ascii="Times New Roman" w:eastAsia="Times New Roman" w:hAnsi="Times New Roman" w:cs="Times New Roman"/>
          <w:sz w:val="24"/>
          <w:szCs w:val="20"/>
          <w:highlight w:val="yellow"/>
        </w:rPr>
        <w:t xml:space="preserve">installation </w:t>
      </w:r>
      <w:r w:rsidR="00BD0AF0" w:rsidRPr="00BD0AF0">
        <w:rPr>
          <w:rFonts w:ascii="Times New Roman" w:eastAsia="Times New Roman" w:hAnsi="Times New Roman" w:cs="Times New Roman"/>
          <w:sz w:val="24"/>
          <w:szCs w:val="20"/>
          <w:highlight w:val="yellow"/>
        </w:rPr>
        <w:t>steps&gt;&gt;</w:t>
      </w:r>
    </w:p>
    <w:p w14:paraId="1D39532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B36F48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k. </w:t>
      </w:r>
      <w:proofErr w:type="gramStart"/>
      <w:r w:rsidRPr="009256DE">
        <w:rPr>
          <w:rFonts w:ascii="Times New Roman" w:eastAsia="Times New Roman" w:hAnsi="Times New Roman" w:cs="Times New Roman"/>
          <w:color w:val="0000FF"/>
          <w:sz w:val="24"/>
          <w:szCs w:val="20"/>
        </w:rPr>
        <w:t>prototype</w:t>
      </w:r>
      <w:proofErr w:type="gramEnd"/>
      <w:r w:rsidRPr="009256DE">
        <w:rPr>
          <w:rFonts w:ascii="Times New Roman" w:eastAsia="Times New Roman" w:hAnsi="Times New Roman" w:cs="Times New Roman"/>
          <w:color w:val="0000FF"/>
          <w:sz w:val="24"/>
          <w:szCs w:val="20"/>
        </w:rPr>
        <w:t xml:space="preserve"> and underlying platforms used to create and run the prototype are openly licensed and free of charge.</w:t>
      </w:r>
    </w:p>
    <w:p w14:paraId="29B3BDE3" w14:textId="0DBCEC30" w:rsidR="00FD3797" w:rsidRPr="008A5559" w:rsidDel="008B6298" w:rsidRDefault="009256DE" w:rsidP="008A5559">
      <w:pPr>
        <w:tabs>
          <w:tab w:val="left" w:pos="864"/>
        </w:tabs>
        <w:spacing w:before="120" w:after="0" w:line="240" w:lineRule="auto"/>
        <w:jc w:val="both"/>
        <w:rPr>
          <w:del w:id="91" w:author="David White" w:date="2015-06-30T10:14:00Z"/>
          <w:rFonts w:ascii="Times New Roman" w:eastAsia="Times New Roman" w:hAnsi="Times New Roman" w:cs="Times New Roman"/>
          <w:color w:val="0000FF"/>
          <w:sz w:val="24"/>
          <w:szCs w:val="20"/>
        </w:rPr>
      </w:pPr>
      <w:r w:rsidRPr="008A5559">
        <w:rPr>
          <w:rFonts w:ascii="Times New Roman" w:eastAsia="Times New Roman" w:hAnsi="Times New Roman" w:cs="Times New Roman"/>
          <w:sz w:val="24"/>
          <w:szCs w:val="20"/>
        </w:rPr>
        <w:t xml:space="preserve">The prototype and underlying platforms used to create and run the prototype are openly licensed and free of charge.  </w:t>
      </w:r>
      <w:r w:rsidR="00FD3797" w:rsidRPr="008A5559">
        <w:rPr>
          <w:rFonts w:ascii="Times New Roman" w:eastAsia="Times New Roman" w:hAnsi="Times New Roman" w:cs="Times New Roman"/>
          <w:sz w:val="24"/>
          <w:szCs w:val="20"/>
        </w:rPr>
        <w:t xml:space="preserve">Valador </w:t>
      </w:r>
      <w:r w:rsidR="00FD3797" w:rsidRPr="008A5559">
        <w:rPr>
          <w:rFonts w:ascii="Times New Roman" w:eastAsia="Times New Roman" w:hAnsi="Times New Roman" w:cs="Times New Roman"/>
          <w:b/>
          <w:sz w:val="24"/>
          <w:szCs w:val="20"/>
        </w:rPr>
        <w:t xml:space="preserve">deployed the application </w:t>
      </w:r>
      <w:del w:id="92" w:author="David White" w:date="2015-06-30T10:12:00Z">
        <w:r w:rsidR="00FD3797" w:rsidRPr="008A5559" w:rsidDel="002057CC">
          <w:rPr>
            <w:rFonts w:ascii="Times New Roman" w:eastAsia="Times New Roman" w:hAnsi="Times New Roman" w:cs="Times New Roman"/>
            <w:b/>
            <w:color w:val="0000FF"/>
            <w:sz w:val="24"/>
            <w:szCs w:val="20"/>
          </w:rPr>
          <w:delText>in a flexible hosting environment</w:delText>
        </w:r>
        <w:r w:rsidR="00FD3797" w:rsidRPr="008A5559" w:rsidDel="002057CC">
          <w:rPr>
            <w:rFonts w:ascii="Times New Roman" w:eastAsia="Times New Roman" w:hAnsi="Times New Roman" w:cs="Times New Roman"/>
            <w:color w:val="0000FF"/>
            <w:sz w:val="24"/>
            <w:szCs w:val="20"/>
          </w:rPr>
          <w:delText>… (</w:delText>
        </w:r>
        <w:r w:rsidR="00B32AE2" w:rsidRPr="008A5559" w:rsidDel="002057CC">
          <w:rPr>
            <w:rFonts w:ascii="Times New Roman" w:eastAsia="Times New Roman" w:hAnsi="Times New Roman" w:cs="Times New Roman"/>
            <w:color w:val="0000FF"/>
            <w:sz w:val="24"/>
            <w:szCs w:val="20"/>
            <w:highlight w:val="yellow"/>
          </w:rPr>
          <w:delText>Bootstrap,</w:delText>
        </w:r>
        <w:r w:rsidR="00B32AE2" w:rsidDel="002057CC">
          <w:rPr>
            <w:rFonts w:ascii="Times New Roman" w:eastAsia="Times New Roman" w:hAnsi="Times New Roman" w:cs="Times New Roman"/>
            <w:color w:val="0000FF"/>
            <w:sz w:val="24"/>
            <w:szCs w:val="20"/>
          </w:rPr>
          <w:delText xml:space="preserve"> </w:delText>
        </w:r>
        <w:r w:rsidR="00FD3797" w:rsidRPr="008A5559" w:rsidDel="002057CC">
          <w:rPr>
            <w:rFonts w:ascii="Times New Roman" w:eastAsia="Times New Roman" w:hAnsi="Times New Roman" w:cs="Times New Roman"/>
            <w:color w:val="0000FF"/>
            <w:sz w:val="24"/>
            <w:szCs w:val="20"/>
            <w:highlight w:val="yellow"/>
          </w:rPr>
          <w:delText>AWS</w:delText>
        </w:r>
        <w:r w:rsidR="00FD3797" w:rsidRPr="008A5559" w:rsidDel="002057CC">
          <w:rPr>
            <w:rFonts w:ascii="Times New Roman" w:eastAsia="Times New Roman" w:hAnsi="Times New Roman" w:cs="Times New Roman"/>
            <w:color w:val="0000FF"/>
            <w:sz w:val="24"/>
            <w:szCs w:val="20"/>
          </w:rPr>
          <w:delText xml:space="preserve">) </w:delText>
        </w:r>
      </w:del>
      <w:ins w:id="93" w:author="David White" w:date="2015-06-30T10:12:00Z">
        <w:r w:rsidR="002057CC">
          <w:rPr>
            <w:rFonts w:ascii="Times New Roman" w:eastAsia="Times New Roman" w:hAnsi="Times New Roman" w:cs="Times New Roman"/>
            <w:b/>
            <w:color w:val="0000FF"/>
            <w:sz w:val="24"/>
            <w:szCs w:val="20"/>
          </w:rPr>
          <w:t xml:space="preserve">making use of open licensed services such as Google Charts, GitHub, </w:t>
        </w:r>
        <w:r w:rsidR="008B6298">
          <w:rPr>
            <w:rFonts w:ascii="Times New Roman" w:eastAsia="Times New Roman" w:hAnsi="Times New Roman" w:cs="Times New Roman"/>
            <w:b/>
            <w:color w:val="0000FF"/>
            <w:sz w:val="24"/>
            <w:szCs w:val="20"/>
          </w:rPr>
          <w:t xml:space="preserve">and </w:t>
        </w:r>
        <w:proofErr w:type="spellStart"/>
        <w:r w:rsidR="008B6298">
          <w:rPr>
            <w:rFonts w:ascii="Times New Roman" w:eastAsia="Times New Roman" w:hAnsi="Times New Roman" w:cs="Times New Roman"/>
            <w:b/>
            <w:color w:val="0000FF"/>
            <w:sz w:val="24"/>
            <w:szCs w:val="20"/>
          </w:rPr>
          <w:t>DailyMed</w:t>
        </w:r>
      </w:ins>
      <w:proofErr w:type="spellEnd"/>
      <w:ins w:id="94" w:author="David White" w:date="2015-06-30T10:13:00Z">
        <w:r w:rsidR="008B6298">
          <w:rPr>
            <w:rFonts w:ascii="Times New Roman" w:eastAsia="Times New Roman" w:hAnsi="Times New Roman" w:cs="Times New Roman"/>
            <w:b/>
            <w:color w:val="0000FF"/>
            <w:sz w:val="24"/>
            <w:szCs w:val="20"/>
          </w:rPr>
          <w:t xml:space="preserve"> (</w:t>
        </w:r>
        <w:r w:rsidR="008B6298" w:rsidRPr="008B6298">
          <w:rPr>
            <w:rFonts w:ascii="Times New Roman" w:eastAsia="Times New Roman" w:hAnsi="Times New Roman" w:cs="Times New Roman"/>
            <w:b/>
            <w:color w:val="0000FF"/>
            <w:sz w:val="24"/>
            <w:szCs w:val="20"/>
          </w:rPr>
          <w:t>dailymed.nlm.nih.gov</w:t>
        </w:r>
        <w:r w:rsidR="008B6298">
          <w:rPr>
            <w:rFonts w:ascii="Times New Roman" w:eastAsia="Times New Roman" w:hAnsi="Times New Roman" w:cs="Times New Roman"/>
            <w:b/>
            <w:color w:val="0000FF"/>
            <w:sz w:val="24"/>
            <w:szCs w:val="20"/>
          </w:rPr>
          <w:t xml:space="preserve">).  Platforms used in the development include Bootstrap, </w:t>
        </w:r>
        <w:proofErr w:type="spellStart"/>
        <w:r w:rsidR="008B6298">
          <w:rPr>
            <w:rFonts w:ascii="Times New Roman" w:eastAsia="Times New Roman" w:hAnsi="Times New Roman" w:cs="Times New Roman"/>
            <w:b/>
            <w:color w:val="0000FF"/>
            <w:sz w:val="24"/>
            <w:szCs w:val="20"/>
          </w:rPr>
          <w:t>AngularJS</w:t>
        </w:r>
        <w:proofErr w:type="spellEnd"/>
        <w:r w:rsidR="008B6298">
          <w:rPr>
            <w:rFonts w:ascii="Times New Roman" w:eastAsia="Times New Roman" w:hAnsi="Times New Roman" w:cs="Times New Roman"/>
            <w:b/>
            <w:color w:val="0000FF"/>
            <w:sz w:val="24"/>
            <w:szCs w:val="20"/>
          </w:rPr>
          <w:t>, PHP, Java, and Linux.</w:t>
        </w:r>
      </w:ins>
    </w:p>
    <w:p w14:paraId="46509DB7" w14:textId="3E04AA5E" w:rsidR="009256DE" w:rsidRPr="009256DE" w:rsidDel="008B6298" w:rsidRDefault="00FD3797" w:rsidP="009256DE">
      <w:pPr>
        <w:tabs>
          <w:tab w:val="left" w:pos="864"/>
        </w:tabs>
        <w:spacing w:before="120" w:after="0" w:line="240" w:lineRule="auto"/>
        <w:jc w:val="both"/>
        <w:rPr>
          <w:del w:id="95" w:author="David White" w:date="2015-06-30T10:14:00Z"/>
          <w:rFonts w:ascii="Times New Roman" w:eastAsia="Times New Roman" w:hAnsi="Times New Roman" w:cs="Times New Roman"/>
          <w:sz w:val="24"/>
          <w:szCs w:val="20"/>
        </w:rPr>
      </w:pPr>
      <w:del w:id="96" w:author="David White" w:date="2015-06-30T10:14:00Z">
        <w:r w:rsidDel="008B6298">
          <w:rPr>
            <w:rFonts w:ascii="Times New Roman" w:eastAsia="Times New Roman" w:hAnsi="Times New Roman" w:cs="Times New Roman"/>
            <w:sz w:val="24"/>
            <w:szCs w:val="20"/>
          </w:rPr>
          <w:delText xml:space="preserve"> </w:delText>
        </w:r>
        <w:r w:rsidR="009256DE" w:rsidRPr="009256DE" w:rsidDel="008B6298">
          <w:rPr>
            <w:rFonts w:ascii="Times New Roman" w:eastAsia="Times New Roman" w:hAnsi="Times New Roman" w:cs="Times New Roman"/>
            <w:sz w:val="24"/>
            <w:szCs w:val="20"/>
          </w:rPr>
          <w:delText xml:space="preserve">These include:  </w:delText>
        </w:r>
        <w:r w:rsidR="00BD0AF0" w:rsidRPr="00BD0AF0" w:rsidDel="008B6298">
          <w:rPr>
            <w:rFonts w:ascii="Times New Roman" w:eastAsia="Times New Roman" w:hAnsi="Times New Roman" w:cs="Times New Roman"/>
            <w:sz w:val="24"/>
            <w:szCs w:val="20"/>
            <w:highlight w:val="yellow"/>
          </w:rPr>
          <w:delText xml:space="preserve">David/Phil </w:delText>
        </w:r>
        <w:r w:rsidR="009256DE" w:rsidRPr="00BD0AF0" w:rsidDel="008B6298">
          <w:rPr>
            <w:rFonts w:ascii="Times New Roman" w:eastAsia="Times New Roman" w:hAnsi="Times New Roman" w:cs="Times New Roman"/>
            <w:sz w:val="24"/>
            <w:szCs w:val="20"/>
            <w:highlight w:val="yellow"/>
          </w:rPr>
          <w:delText>LIST</w:delText>
        </w:r>
      </w:del>
    </w:p>
    <w:p w14:paraId="1DBF3CD1" w14:textId="77777777" w:rsidR="00BB21DE" w:rsidRDefault="00BB21DE">
      <w:pPr>
        <w:tabs>
          <w:tab w:val="left" w:pos="864"/>
        </w:tabs>
        <w:spacing w:before="120" w:after="0" w:line="240" w:lineRule="auto"/>
        <w:jc w:val="both"/>
        <w:rPr>
          <w:rFonts w:ascii="Times New Roman" w:eastAsia="Times New Roman" w:hAnsi="Times New Roman" w:cs="Times New Roman"/>
          <w:sz w:val="24"/>
          <w:szCs w:val="20"/>
        </w:rPr>
        <w:pPrChange w:id="97" w:author="David White" w:date="2015-06-30T10:14:00Z">
          <w:pPr/>
        </w:pPrChange>
      </w:pPr>
      <w:r>
        <w:rPr>
          <w:rFonts w:ascii="Times New Roman" w:eastAsia="Times New Roman" w:hAnsi="Times New Roman" w:cs="Times New Roman"/>
          <w:sz w:val="24"/>
          <w:szCs w:val="20"/>
        </w:rPr>
        <w:br w:type="page"/>
      </w:r>
    </w:p>
    <w:p w14:paraId="4C8CCE67" w14:textId="59FC1B48" w:rsidR="009256DE" w:rsidRPr="008A5559" w:rsidRDefault="00B32AE2" w:rsidP="009256DE">
      <w:pPr>
        <w:tabs>
          <w:tab w:val="left" w:pos="864"/>
        </w:tabs>
        <w:spacing w:before="120" w:after="0" w:line="240" w:lineRule="auto"/>
        <w:jc w:val="both"/>
        <w:rPr>
          <w:rFonts w:ascii="Times New Roman" w:eastAsia="Times New Roman" w:hAnsi="Times New Roman" w:cs="Times New Roman"/>
          <w:b/>
          <w:sz w:val="24"/>
          <w:szCs w:val="20"/>
        </w:rPr>
      </w:pPr>
      <w:r w:rsidRPr="008A5559">
        <w:rPr>
          <w:rFonts w:ascii="Times New Roman" w:eastAsia="Times New Roman" w:hAnsi="Times New Roman" w:cs="Times New Roman"/>
          <w:b/>
          <w:sz w:val="24"/>
          <w:szCs w:val="20"/>
        </w:rPr>
        <w:lastRenderedPageBreak/>
        <w:t>Pool 2</w:t>
      </w:r>
    </w:p>
    <w:p w14:paraId="7B7E5762" w14:textId="529E7324"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Understand what people need</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38EB41BD" w14:textId="4FB03643"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Address the whole experience, from start to finish</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3445C24F" w14:textId="361E923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Make it simple and intuitive</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733C1196" w14:textId="4A05486C"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Build the service using agile and iterative practices</w:t>
      </w:r>
      <w:r>
        <w:rPr>
          <w:rFonts w:ascii="Times New Roman" w:eastAsia="Times New Roman" w:hAnsi="Times New Roman" w:cs="Times New Roman"/>
          <w:color w:val="0000FF"/>
          <w:sz w:val="24"/>
          <w:szCs w:val="20"/>
        </w:rPr>
        <w:t xml:space="preserve"> (in J)</w:t>
      </w:r>
    </w:p>
    <w:p w14:paraId="627B8CDE" w14:textId="47B820AA"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Structure budgets and contracts to support delivery</w:t>
      </w:r>
      <w:r>
        <w:rPr>
          <w:rFonts w:ascii="Times New Roman" w:eastAsia="Times New Roman" w:hAnsi="Times New Roman" w:cs="Times New Roman"/>
          <w:color w:val="0000FF"/>
          <w:sz w:val="24"/>
          <w:szCs w:val="20"/>
        </w:rPr>
        <w:t xml:space="preserve"> (in B)</w:t>
      </w:r>
    </w:p>
    <w:p w14:paraId="38D817B6" w14:textId="7777777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Assign one leader and hold that person accountable</w:t>
      </w:r>
      <w:r>
        <w:rPr>
          <w:rFonts w:ascii="Times New Roman" w:eastAsia="Times New Roman" w:hAnsi="Times New Roman" w:cs="Times New Roman"/>
          <w:color w:val="0000FF"/>
          <w:sz w:val="24"/>
          <w:szCs w:val="20"/>
        </w:rPr>
        <w:t xml:space="preserve"> (in A)</w:t>
      </w:r>
    </w:p>
    <w:p w14:paraId="55126CA5" w14:textId="7777777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Bring in experienced teams</w:t>
      </w:r>
      <w:r>
        <w:rPr>
          <w:rFonts w:ascii="Times New Roman" w:eastAsia="Times New Roman" w:hAnsi="Times New Roman" w:cs="Times New Roman"/>
          <w:color w:val="0000FF"/>
          <w:sz w:val="24"/>
          <w:szCs w:val="20"/>
        </w:rPr>
        <w:t xml:space="preserve"> (in B) </w:t>
      </w:r>
    </w:p>
    <w:p w14:paraId="3EDED361" w14:textId="7C1866AD"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Choose a modern technology stack</w:t>
      </w:r>
      <w:r>
        <w:rPr>
          <w:rFonts w:ascii="Times New Roman" w:eastAsia="Times New Roman" w:hAnsi="Times New Roman" w:cs="Times New Roman"/>
          <w:color w:val="0000FF"/>
          <w:sz w:val="24"/>
          <w:szCs w:val="20"/>
        </w:rPr>
        <w:t xml:space="preserve"> (TBD in D)</w:t>
      </w:r>
    </w:p>
    <w:p w14:paraId="055FF720" w14:textId="4F27EEE9"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Deploy in a flexible hosting environment</w:t>
      </w:r>
      <w:r>
        <w:rPr>
          <w:rFonts w:ascii="Times New Roman" w:eastAsia="Times New Roman" w:hAnsi="Times New Roman" w:cs="Times New Roman"/>
          <w:color w:val="0000FF"/>
          <w:sz w:val="24"/>
          <w:szCs w:val="20"/>
        </w:rPr>
        <w:t xml:space="preserve"> (TBD in D)</w:t>
      </w:r>
    </w:p>
    <w:p w14:paraId="4D9833A8" w14:textId="7D817DBC"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Automate testing and deployments</w:t>
      </w:r>
      <w:r>
        <w:rPr>
          <w:rFonts w:ascii="Times New Roman" w:eastAsia="Times New Roman" w:hAnsi="Times New Roman" w:cs="Times New Roman"/>
          <w:color w:val="0000FF"/>
          <w:sz w:val="24"/>
          <w:szCs w:val="20"/>
        </w:rPr>
        <w:t xml:space="preserve"> (TBD in F)</w:t>
      </w:r>
    </w:p>
    <w:p w14:paraId="6302943D" w14:textId="7DC9F3E5"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Manage security and privacy through reusable processes</w:t>
      </w:r>
      <w:r>
        <w:rPr>
          <w:rFonts w:ascii="Times New Roman" w:eastAsia="Times New Roman" w:hAnsi="Times New Roman" w:cs="Times New Roman"/>
          <w:color w:val="0000FF"/>
          <w:sz w:val="24"/>
          <w:szCs w:val="20"/>
        </w:rPr>
        <w:t xml:space="preserve"> (?)</w:t>
      </w:r>
    </w:p>
    <w:p w14:paraId="74FDCAB0" w14:textId="4DDC14B5"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Use data to drive decisions</w:t>
      </w:r>
      <w:r w:rsidR="007D11C0">
        <w:rPr>
          <w:rFonts w:ascii="Times New Roman" w:eastAsia="Times New Roman" w:hAnsi="Times New Roman" w:cs="Times New Roman"/>
          <w:color w:val="0000FF"/>
          <w:sz w:val="24"/>
          <w:szCs w:val="20"/>
        </w:rPr>
        <w:t xml:space="preserve"> (?)</w:t>
      </w:r>
    </w:p>
    <w:p w14:paraId="4755BCAC" w14:textId="702EC1E3"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Default to open</w:t>
      </w:r>
      <w:r w:rsidR="007D11C0">
        <w:rPr>
          <w:rFonts w:ascii="Times New Roman" w:eastAsia="Times New Roman" w:hAnsi="Times New Roman" w:cs="Times New Roman"/>
          <w:color w:val="0000FF"/>
          <w:sz w:val="24"/>
          <w:szCs w:val="20"/>
        </w:rPr>
        <w:t xml:space="preserve"> (TBD in L)</w:t>
      </w:r>
    </w:p>
    <w:p w14:paraId="7778459E" w14:textId="77777777" w:rsidR="00B32AE2" w:rsidRDefault="00B32AE2"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5C13B7C8" w14:textId="77777777" w:rsidR="00B32AE2" w:rsidRDefault="00B32AE2"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50D7334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Pool Two: Development Pool: In addition to the Description, above, the </w:t>
      </w:r>
      <w:proofErr w:type="spellStart"/>
      <w:r w:rsidRPr="009256DE">
        <w:rPr>
          <w:rFonts w:ascii="Times New Roman" w:eastAsia="Times New Roman" w:hAnsi="Times New Roman" w:cs="Times New Roman"/>
          <w:color w:val="0000FF"/>
          <w:sz w:val="24"/>
          <w:szCs w:val="20"/>
        </w:rPr>
        <w:t>Quoter</w:t>
      </w:r>
      <w:proofErr w:type="spellEnd"/>
      <w:r w:rsidRPr="009256DE">
        <w:rPr>
          <w:rFonts w:ascii="Times New Roman" w:eastAsia="Times New Roman" w:hAnsi="Times New Roman" w:cs="Times New Roman"/>
          <w:color w:val="0000FF"/>
          <w:sz w:val="24"/>
          <w:szCs w:val="20"/>
        </w:rPr>
        <w:t xml:space="preserve"> must demonstrate that they followed the U.S. Digital Services Playbook by providing evidence in the repository. The README.md file should also make reference to the following for Pool Two Development:</w:t>
      </w:r>
    </w:p>
    <w:p w14:paraId="6AD6761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a. </w:t>
      </w:r>
      <w:proofErr w:type="gramStart"/>
      <w:r w:rsidRPr="009256DE">
        <w:rPr>
          <w:rFonts w:ascii="Times New Roman" w:eastAsia="Times New Roman" w:hAnsi="Times New Roman" w:cs="Times New Roman"/>
          <w:color w:val="0000FF"/>
          <w:sz w:val="24"/>
          <w:szCs w:val="20"/>
        </w:rPr>
        <w:t>assigned</w:t>
      </w:r>
      <w:proofErr w:type="gramEnd"/>
      <w:r w:rsidRPr="009256DE">
        <w:rPr>
          <w:rFonts w:ascii="Times New Roman" w:eastAsia="Times New Roman" w:hAnsi="Times New Roman" w:cs="Times New Roman"/>
          <w:color w:val="0000FF"/>
          <w:sz w:val="24"/>
          <w:szCs w:val="20"/>
        </w:rPr>
        <w:t xml:space="preserve"> one leader, gave that person authority and responsibility and held that person accountable for the quality of the prototype submitted</w:t>
      </w:r>
    </w:p>
    <w:p w14:paraId="407E4280" w14:textId="218B4F1B"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follows the Agile Scrum methodology for design and development.  During the kick-off meeting for this Project, Valador assigned Kevin Sadeghian as the Product Owner</w:t>
      </w:r>
      <w:r w:rsidR="00B32AE2">
        <w:rPr>
          <w:rFonts w:ascii="Times New Roman" w:eastAsia="Times New Roman" w:hAnsi="Times New Roman" w:cs="Times New Roman"/>
          <w:sz w:val="24"/>
          <w:szCs w:val="20"/>
        </w:rPr>
        <w:t>, then worked to define the scope of the project based on the RFQ content</w:t>
      </w:r>
      <w:r w:rsidRPr="009256DE">
        <w:rPr>
          <w:rFonts w:ascii="Times New Roman" w:eastAsia="Times New Roman" w:hAnsi="Times New Roman" w:cs="Times New Roman"/>
          <w:sz w:val="24"/>
          <w:szCs w:val="20"/>
        </w:rPr>
        <w:t>.  Mr. Sadeghian is a Certified Scrum Product Owner (CSPO) and was provided with the authority and responsibility to complete the Project; and was held accountable for the quality and timeliness of the final prototype and accompanying artifacts.</w:t>
      </w:r>
    </w:p>
    <w:p w14:paraId="46CA0E0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089011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2FC252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b. </w:t>
      </w:r>
      <w:proofErr w:type="gramStart"/>
      <w:r w:rsidRPr="009256DE">
        <w:rPr>
          <w:rFonts w:ascii="Times New Roman" w:eastAsia="Times New Roman" w:hAnsi="Times New Roman" w:cs="Times New Roman"/>
          <w:color w:val="0000FF"/>
          <w:sz w:val="24"/>
          <w:szCs w:val="20"/>
        </w:rPr>
        <w:t>assembled</w:t>
      </w:r>
      <w:proofErr w:type="gramEnd"/>
      <w:r w:rsidRPr="009256DE">
        <w:rPr>
          <w:rFonts w:ascii="Times New Roman" w:eastAsia="Times New Roman" w:hAnsi="Times New Roman" w:cs="Times New Roman"/>
          <w:color w:val="0000FF"/>
          <w:sz w:val="24"/>
          <w:szCs w:val="20"/>
        </w:rPr>
        <w:t xml:space="preserve"> a multidisciplinary and collaborative team that includes at a minimum two of the labor categories limited to the Development Pool labor categories to develop the prototype as quoted in Attachment C.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proposed mix of labor categories and level of effort for its working prototype, as reflected in Attachment C, shall be evaluated to assess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understanding and capability to supply agile delivery services c. used at least five modern and open-source technologies, regardless of architectural layer (frontend, backend </w:t>
      </w:r>
      <w:proofErr w:type="spellStart"/>
      <w:r w:rsidRPr="009256DE">
        <w:rPr>
          <w:rFonts w:ascii="Times New Roman" w:eastAsia="Times New Roman" w:hAnsi="Times New Roman" w:cs="Times New Roman"/>
          <w:color w:val="0000FF"/>
          <w:sz w:val="24"/>
          <w:szCs w:val="20"/>
        </w:rPr>
        <w:t>etc</w:t>
      </w:r>
      <w:proofErr w:type="spellEnd"/>
      <w:r w:rsidRPr="009256DE">
        <w:rPr>
          <w:rFonts w:ascii="Times New Roman" w:eastAsia="Times New Roman" w:hAnsi="Times New Roman" w:cs="Times New Roman"/>
          <w:color w:val="0000FF"/>
          <w:sz w:val="24"/>
          <w:szCs w:val="20"/>
        </w:rPr>
        <w:t>)</w:t>
      </w:r>
    </w:p>
    <w:p w14:paraId="0E291EEF"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Valador assembled a team which included the following Valador employees:</w:t>
      </w:r>
    </w:p>
    <w:p w14:paraId="5A94764A"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Kevin Sadeghian – Product Owner</w:t>
      </w:r>
    </w:p>
    <w:p w14:paraId="0C8AC8F5"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Philip Stroh – Software Engineer</w:t>
      </w:r>
    </w:p>
    <w:p w14:paraId="434C0AD6" w14:textId="77777777" w:rsid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Paulo </w:t>
      </w:r>
      <w:proofErr w:type="spellStart"/>
      <w:r w:rsidRPr="00BD0AF0">
        <w:rPr>
          <w:rFonts w:ascii="Times New Roman" w:eastAsia="Times New Roman" w:hAnsi="Times New Roman" w:cs="Times New Roman"/>
          <w:sz w:val="24"/>
          <w:szCs w:val="20"/>
        </w:rPr>
        <w:t>Ordevez</w:t>
      </w:r>
      <w:proofErr w:type="spellEnd"/>
      <w:r w:rsidRPr="00BD0AF0">
        <w:rPr>
          <w:rFonts w:ascii="Times New Roman" w:eastAsia="Times New Roman" w:hAnsi="Times New Roman" w:cs="Times New Roman"/>
          <w:sz w:val="24"/>
          <w:szCs w:val="20"/>
        </w:rPr>
        <w:t xml:space="preserve"> – Graphic Designer </w:t>
      </w:r>
    </w:p>
    <w:p w14:paraId="2FC1E245" w14:textId="6AD92ADF" w:rsidR="008A5559" w:rsidRPr="00BD0AF0" w:rsidRDefault="008A5559" w:rsidP="00BD0AF0">
      <w:pPr>
        <w:tabs>
          <w:tab w:val="left" w:pos="864"/>
        </w:tabs>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Adelia Nichols</w:t>
      </w:r>
      <w:r w:rsidRPr="008A5559">
        <w:rPr>
          <w:rFonts w:ascii="Times New Roman" w:eastAsia="Times New Roman" w:hAnsi="Times New Roman" w:cs="Times New Roman"/>
          <w:sz w:val="24"/>
          <w:szCs w:val="20"/>
        </w:rPr>
        <w:t xml:space="preserve"> – Graphic Designer </w:t>
      </w:r>
    </w:p>
    <w:p w14:paraId="5748978C"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David White – System Architect</w:t>
      </w:r>
    </w:p>
    <w:p w14:paraId="16EAAD9A"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Sean Yao – Software Developer</w:t>
      </w:r>
    </w:p>
    <w:p w14:paraId="4412BB52"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Ben Franzini – Technical Writer</w:t>
      </w:r>
    </w:p>
    <w:p w14:paraId="5585F84C" w14:textId="77777777" w:rsidR="00B32AE2" w:rsidRPr="009256DE" w:rsidRDefault="00BD0AF0" w:rsidP="00B32AE2">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Each of these individuals has different skillsets and varying years of experience. </w:t>
      </w:r>
      <w:r w:rsidR="00B32AE2">
        <w:rPr>
          <w:rFonts w:ascii="Times New Roman" w:eastAsia="Times New Roman" w:hAnsi="Times New Roman" w:cs="Times New Roman"/>
          <w:sz w:val="24"/>
          <w:szCs w:val="20"/>
        </w:rPr>
        <w:t xml:space="preserve">The resource estimates for each team member </w:t>
      </w:r>
      <w:r w:rsidR="00B32AE2" w:rsidRPr="0089394C">
        <w:rPr>
          <w:rFonts w:ascii="Times New Roman" w:eastAsia="Times New Roman" w:hAnsi="Times New Roman" w:cs="Times New Roman"/>
          <w:b/>
          <w:sz w:val="24"/>
          <w:szCs w:val="20"/>
        </w:rPr>
        <w:t>were calculated</w:t>
      </w:r>
      <w:r w:rsidR="00B32AE2" w:rsidRPr="00FD3797">
        <w:rPr>
          <w:rFonts w:ascii="Times New Roman" w:eastAsia="Times New Roman" w:hAnsi="Times New Roman" w:cs="Times New Roman"/>
          <w:b/>
          <w:sz w:val="24"/>
          <w:szCs w:val="20"/>
        </w:rPr>
        <w:t>,</w:t>
      </w:r>
      <w:r w:rsidR="00B32AE2">
        <w:rPr>
          <w:rFonts w:ascii="Times New Roman" w:eastAsia="Times New Roman" w:hAnsi="Times New Roman" w:cs="Times New Roman"/>
          <w:b/>
          <w:sz w:val="24"/>
          <w:szCs w:val="20"/>
        </w:rPr>
        <w:t xml:space="preserve"> </w:t>
      </w:r>
      <w:r w:rsidR="00B32AE2" w:rsidRPr="0089394C">
        <w:rPr>
          <w:rFonts w:ascii="Times New Roman" w:eastAsia="Times New Roman" w:hAnsi="Times New Roman" w:cs="Times New Roman"/>
          <w:b/>
          <w:sz w:val="24"/>
          <w:szCs w:val="20"/>
        </w:rPr>
        <w:t>factored into the project budget</w:t>
      </w:r>
      <w:r w:rsidR="00B32AE2">
        <w:rPr>
          <w:rFonts w:ascii="Times New Roman" w:eastAsia="Times New Roman" w:hAnsi="Times New Roman" w:cs="Times New Roman"/>
          <w:sz w:val="24"/>
          <w:szCs w:val="20"/>
        </w:rPr>
        <w:t xml:space="preserve">, documented in the project PMP and approved by </w:t>
      </w:r>
      <w:proofErr w:type="spellStart"/>
      <w:r w:rsidR="00B32AE2">
        <w:rPr>
          <w:rFonts w:ascii="Times New Roman" w:eastAsia="Times New Roman" w:hAnsi="Times New Roman" w:cs="Times New Roman"/>
          <w:sz w:val="24"/>
          <w:szCs w:val="20"/>
        </w:rPr>
        <w:t>Valador’s</w:t>
      </w:r>
      <w:proofErr w:type="spellEnd"/>
      <w:r w:rsidR="00B32AE2">
        <w:rPr>
          <w:rFonts w:ascii="Times New Roman" w:eastAsia="Times New Roman" w:hAnsi="Times New Roman" w:cs="Times New Roman"/>
          <w:sz w:val="24"/>
          <w:szCs w:val="20"/>
        </w:rPr>
        <w:t xml:space="preserve"> CEO to ensure availability throughout the project.</w:t>
      </w:r>
    </w:p>
    <w:p w14:paraId="1DA9127B"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p>
    <w:p w14:paraId="7A36BC6A" w14:textId="7ECB5A41"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Additionally, Valador set up workspace for the duration of the project in one of our conference rooms.  The room was equipped with four computers (each with two monitors), a projector, and a whiteboard.  For the majority of the Project the team worked in the conference room and held all Sprint related meetings in the same workspace.  This allowed problems to be solved quickly and developers to collaborate when they ran into a roadblock.  This was especially important for this Project given the short duration.  Mr. Franzini was working remotely from out of state so the team utilized</w:t>
      </w:r>
      <w:r w:rsidR="008A5559">
        <w:rPr>
          <w:rFonts w:ascii="Times New Roman" w:eastAsia="Times New Roman" w:hAnsi="Times New Roman" w:cs="Times New Roman"/>
          <w:sz w:val="24"/>
          <w:szCs w:val="20"/>
        </w:rPr>
        <w:t xml:space="preserve"> Skype, </w:t>
      </w:r>
      <w:proofErr w:type="spellStart"/>
      <w:r w:rsidRPr="00BD0AF0">
        <w:rPr>
          <w:rFonts w:ascii="Times New Roman" w:eastAsia="Times New Roman" w:hAnsi="Times New Roman" w:cs="Times New Roman"/>
          <w:sz w:val="24"/>
          <w:szCs w:val="20"/>
        </w:rPr>
        <w:t>Webex</w:t>
      </w:r>
      <w:proofErr w:type="spellEnd"/>
      <w:r w:rsidRPr="00BD0AF0">
        <w:rPr>
          <w:rFonts w:ascii="Times New Roman" w:eastAsia="Times New Roman" w:hAnsi="Times New Roman" w:cs="Times New Roman"/>
          <w:sz w:val="24"/>
          <w:szCs w:val="20"/>
        </w:rPr>
        <w:t xml:space="preserve"> meetings</w:t>
      </w:r>
      <w:r w:rsidR="008A5559">
        <w:rPr>
          <w:rFonts w:ascii="Times New Roman" w:eastAsia="Times New Roman" w:hAnsi="Times New Roman" w:cs="Times New Roman"/>
          <w:sz w:val="24"/>
          <w:szCs w:val="20"/>
        </w:rPr>
        <w:t>,</w:t>
      </w:r>
      <w:r w:rsidRPr="00BD0AF0">
        <w:rPr>
          <w:rFonts w:ascii="Times New Roman" w:eastAsia="Times New Roman" w:hAnsi="Times New Roman" w:cs="Times New Roman"/>
          <w:sz w:val="24"/>
          <w:szCs w:val="20"/>
        </w:rPr>
        <w:t xml:space="preserve"> and teleconferences</w:t>
      </w:r>
      <w:r w:rsidR="008A5559">
        <w:rPr>
          <w:rFonts w:ascii="Times New Roman" w:eastAsia="Times New Roman" w:hAnsi="Times New Roman" w:cs="Times New Roman"/>
          <w:sz w:val="24"/>
          <w:szCs w:val="20"/>
        </w:rPr>
        <w:t xml:space="preserve"> to </w:t>
      </w:r>
      <w:proofErr w:type="gramStart"/>
      <w:r w:rsidR="008A5559">
        <w:rPr>
          <w:rFonts w:ascii="Times New Roman" w:eastAsia="Times New Roman" w:hAnsi="Times New Roman" w:cs="Times New Roman"/>
          <w:sz w:val="24"/>
          <w:szCs w:val="20"/>
        </w:rPr>
        <w:t>included</w:t>
      </w:r>
      <w:proofErr w:type="gramEnd"/>
      <w:r w:rsidR="008A5559">
        <w:rPr>
          <w:rFonts w:ascii="Times New Roman" w:eastAsia="Times New Roman" w:hAnsi="Times New Roman" w:cs="Times New Roman"/>
          <w:sz w:val="24"/>
          <w:szCs w:val="20"/>
        </w:rPr>
        <w:t xml:space="preserve"> him in the collaborative working process</w:t>
      </w:r>
      <w:r w:rsidRPr="00BD0AF0">
        <w:rPr>
          <w:rFonts w:ascii="Times New Roman" w:eastAsia="Times New Roman" w:hAnsi="Times New Roman" w:cs="Times New Roman"/>
          <w:sz w:val="24"/>
          <w:szCs w:val="20"/>
        </w:rPr>
        <w:t xml:space="preserve">. </w:t>
      </w:r>
    </w:p>
    <w:p w14:paraId="20E7368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122C06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D3C7C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d. </w:t>
      </w:r>
      <w:proofErr w:type="gramStart"/>
      <w:r w:rsidRPr="009256DE">
        <w:rPr>
          <w:rFonts w:ascii="Times New Roman" w:eastAsia="Times New Roman" w:hAnsi="Times New Roman" w:cs="Times New Roman"/>
          <w:color w:val="0000FF"/>
          <w:sz w:val="24"/>
          <w:szCs w:val="20"/>
        </w:rPr>
        <w:t>deployed</w:t>
      </w:r>
      <w:proofErr w:type="gramEnd"/>
      <w:r w:rsidRPr="009256DE">
        <w:rPr>
          <w:rFonts w:ascii="Times New Roman" w:eastAsia="Times New Roman" w:hAnsi="Times New Roman" w:cs="Times New Roman"/>
          <w:color w:val="0000FF"/>
          <w:sz w:val="24"/>
          <w:szCs w:val="20"/>
        </w:rPr>
        <w:t xml:space="preserve"> the prototype on an Infrastructure as a Service (</w:t>
      </w:r>
      <w:proofErr w:type="spellStart"/>
      <w:r w:rsidRPr="009256DE">
        <w:rPr>
          <w:rFonts w:ascii="Times New Roman" w:eastAsia="Times New Roman" w:hAnsi="Times New Roman" w:cs="Times New Roman"/>
          <w:color w:val="0000FF"/>
          <w:sz w:val="24"/>
          <w:szCs w:val="20"/>
        </w:rPr>
        <w:t>IaaS</w:t>
      </w:r>
      <w:proofErr w:type="spellEnd"/>
      <w:r w:rsidRPr="009256DE">
        <w:rPr>
          <w:rFonts w:ascii="Times New Roman" w:eastAsia="Times New Roman" w:hAnsi="Times New Roman" w:cs="Times New Roman"/>
          <w:color w:val="0000FF"/>
          <w:sz w:val="24"/>
          <w:szCs w:val="20"/>
        </w:rPr>
        <w:t>) or Platform as a Service (</w:t>
      </w:r>
      <w:proofErr w:type="spellStart"/>
      <w:r w:rsidRPr="009256DE">
        <w:rPr>
          <w:rFonts w:ascii="Times New Roman" w:eastAsia="Times New Roman" w:hAnsi="Times New Roman" w:cs="Times New Roman"/>
          <w:color w:val="0000FF"/>
          <w:sz w:val="24"/>
          <w:szCs w:val="20"/>
        </w:rPr>
        <w:t>PaaS</w:t>
      </w:r>
      <w:proofErr w:type="spellEnd"/>
      <w:r w:rsidRPr="009256DE">
        <w:rPr>
          <w:rFonts w:ascii="Times New Roman" w:eastAsia="Times New Roman" w:hAnsi="Times New Roman" w:cs="Times New Roman"/>
          <w:color w:val="0000FF"/>
          <w:sz w:val="24"/>
          <w:szCs w:val="20"/>
        </w:rPr>
        <w:t>) provider, and indicated which provider was used</w:t>
      </w:r>
    </w:p>
    <w:p w14:paraId="64785422" w14:textId="0B6A2C3F"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Valador deployed the prototype on Amazon Web Services Infrastructure as a Service (</w:t>
      </w:r>
      <w:proofErr w:type="spellStart"/>
      <w:r w:rsidRPr="009256DE">
        <w:rPr>
          <w:rFonts w:ascii="Times New Roman" w:eastAsia="Times New Roman" w:hAnsi="Times New Roman" w:cs="Times New Roman"/>
          <w:sz w:val="24"/>
          <w:szCs w:val="20"/>
          <w:highlight w:val="yellow"/>
        </w:rPr>
        <w:t>IaaS</w:t>
      </w:r>
      <w:proofErr w:type="spellEnd"/>
      <w:r w:rsidRPr="009256DE">
        <w:rPr>
          <w:rFonts w:ascii="Times New Roman" w:eastAsia="Times New Roman" w:hAnsi="Times New Roman" w:cs="Times New Roman"/>
          <w:sz w:val="24"/>
          <w:szCs w:val="20"/>
          <w:highlight w:val="yellow"/>
        </w:rPr>
        <w:t xml:space="preserve">).  </w:t>
      </w:r>
      <w:del w:id="98" w:author="David White" w:date="2015-06-30T10:15:00Z">
        <w:r w:rsidRPr="009256DE" w:rsidDel="008B6298">
          <w:rPr>
            <w:rFonts w:ascii="Times New Roman" w:eastAsia="Times New Roman" w:hAnsi="Times New Roman" w:cs="Times New Roman"/>
            <w:sz w:val="24"/>
            <w:szCs w:val="20"/>
            <w:highlight w:val="yellow"/>
          </w:rPr>
          <w:delText>We used xxx as the OS, xxxx</w:delText>
        </w:r>
        <w:r w:rsidR="00BD0AF0" w:rsidDel="008B6298">
          <w:rPr>
            <w:rFonts w:ascii="Times New Roman" w:eastAsia="Times New Roman" w:hAnsi="Times New Roman" w:cs="Times New Roman"/>
            <w:sz w:val="24"/>
            <w:szCs w:val="20"/>
          </w:rPr>
          <w:delText xml:space="preserve"> </w:delText>
        </w:r>
        <w:r w:rsidR="00BD0AF0" w:rsidRPr="00BD0AF0" w:rsidDel="008B6298">
          <w:rPr>
            <w:rFonts w:ascii="Times New Roman" w:eastAsia="Times New Roman" w:hAnsi="Times New Roman" w:cs="Times New Roman"/>
            <w:sz w:val="24"/>
            <w:szCs w:val="20"/>
            <w:highlight w:val="yellow"/>
          </w:rPr>
          <w:delText>&lt;&lt;David&gt;&gt;</w:delText>
        </w:r>
      </w:del>
      <w:ins w:id="99" w:author="David White" w:date="2015-06-30T10:15:00Z">
        <w:r w:rsidR="008B6298">
          <w:rPr>
            <w:rFonts w:ascii="Times New Roman" w:eastAsia="Times New Roman" w:hAnsi="Times New Roman" w:cs="Times New Roman"/>
            <w:sz w:val="24"/>
            <w:szCs w:val="20"/>
          </w:rPr>
          <w:t>We created used EC2 servers</w:t>
        </w:r>
      </w:ins>
      <w:ins w:id="100" w:author="Kevin Sadeghian" w:date="2015-06-30T14:03:00Z">
        <w:r w:rsidR="00683FA4">
          <w:rPr>
            <w:rFonts w:ascii="Times New Roman" w:eastAsia="Times New Roman" w:hAnsi="Times New Roman" w:cs="Times New Roman"/>
            <w:sz w:val="24"/>
            <w:szCs w:val="20"/>
          </w:rPr>
          <w:t>,</w:t>
        </w:r>
      </w:ins>
      <w:ins w:id="101" w:author="David White" w:date="2015-06-30T10:15:00Z">
        <w:r w:rsidR="008B6298">
          <w:rPr>
            <w:rFonts w:ascii="Times New Roman" w:eastAsia="Times New Roman" w:hAnsi="Times New Roman" w:cs="Times New Roman"/>
            <w:sz w:val="24"/>
            <w:szCs w:val="20"/>
          </w:rPr>
          <w:t xml:space="preserve"> configured to our needs to host the development, testing, and production platforms. </w:t>
        </w:r>
      </w:ins>
    </w:p>
    <w:p w14:paraId="774079D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F8FE12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e. </w:t>
      </w:r>
      <w:proofErr w:type="gramStart"/>
      <w:r w:rsidRPr="009256DE">
        <w:rPr>
          <w:rFonts w:ascii="Times New Roman" w:eastAsia="Times New Roman" w:hAnsi="Times New Roman" w:cs="Times New Roman"/>
          <w:color w:val="0000FF"/>
          <w:sz w:val="24"/>
          <w:szCs w:val="20"/>
        </w:rPr>
        <w:t>wrote</w:t>
      </w:r>
      <w:proofErr w:type="gramEnd"/>
      <w:r w:rsidRPr="009256DE">
        <w:rPr>
          <w:rFonts w:ascii="Times New Roman" w:eastAsia="Times New Roman" w:hAnsi="Times New Roman" w:cs="Times New Roman"/>
          <w:color w:val="0000FF"/>
          <w:sz w:val="24"/>
          <w:szCs w:val="20"/>
        </w:rPr>
        <w:t xml:space="preserve"> unit tests for their code</w:t>
      </w:r>
    </w:p>
    <w:p w14:paraId="4DBCCB10" w14:textId="5CFEF81C"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del w:id="102" w:author="David White" w:date="2015-06-30T10:17:00Z">
        <w:r w:rsidRPr="009256DE" w:rsidDel="008B6298">
          <w:rPr>
            <w:rFonts w:ascii="Times New Roman" w:eastAsia="Times New Roman" w:hAnsi="Times New Roman" w:cs="Times New Roman"/>
            <w:sz w:val="24"/>
            <w:szCs w:val="20"/>
          </w:rPr>
          <w:delText xml:space="preserve">Valador wrote unit tests for our code which are included in </w:delText>
        </w:r>
        <w:r w:rsidRPr="009256DE" w:rsidDel="008B6298">
          <w:rPr>
            <w:rFonts w:ascii="Times New Roman" w:eastAsia="Times New Roman" w:hAnsi="Times New Roman" w:cs="Times New Roman"/>
            <w:sz w:val="24"/>
            <w:szCs w:val="20"/>
            <w:highlight w:val="yellow"/>
          </w:rPr>
          <w:delText>XXXXXXXXX</w:delText>
        </w:r>
      </w:del>
      <w:ins w:id="103" w:author="David White" w:date="2015-06-30T10:17:00Z">
        <w:r w:rsidR="008B6298">
          <w:rPr>
            <w:rFonts w:ascii="Times New Roman" w:eastAsia="Times New Roman" w:hAnsi="Times New Roman" w:cs="Times New Roman"/>
            <w:sz w:val="24"/>
            <w:szCs w:val="20"/>
          </w:rPr>
          <w:t xml:space="preserve">Unit tests were created to test application modules and compiled into test suite which was integrated into the CI environment.  Unit test configurations are stored in a </w:t>
        </w:r>
        <w:proofErr w:type="spellStart"/>
        <w:r w:rsidR="008B6298">
          <w:rPr>
            <w:rFonts w:ascii="Times New Roman" w:eastAsia="Times New Roman" w:hAnsi="Times New Roman" w:cs="Times New Roman"/>
            <w:sz w:val="24"/>
            <w:szCs w:val="20"/>
          </w:rPr>
          <w:t>config</w:t>
        </w:r>
        <w:proofErr w:type="spellEnd"/>
        <w:r w:rsidR="008B6298">
          <w:rPr>
            <w:rFonts w:ascii="Times New Roman" w:eastAsia="Times New Roman" w:hAnsi="Times New Roman" w:cs="Times New Roman"/>
            <w:sz w:val="24"/>
            <w:szCs w:val="20"/>
          </w:rPr>
          <w:t xml:space="preserve"> file which is used to easily change test parameters and/or expected results when applicable.  All builds are automatically </w:t>
        </w:r>
      </w:ins>
      <w:ins w:id="104" w:author="David White" w:date="2015-06-30T10:21:00Z">
        <w:r w:rsidR="008B6298">
          <w:rPr>
            <w:rFonts w:ascii="Times New Roman" w:eastAsia="Times New Roman" w:hAnsi="Times New Roman" w:cs="Times New Roman"/>
            <w:sz w:val="24"/>
            <w:szCs w:val="20"/>
          </w:rPr>
          <w:t xml:space="preserve">run through </w:t>
        </w:r>
      </w:ins>
      <w:ins w:id="105" w:author="David White" w:date="2015-06-30T10:43:00Z">
        <w:r w:rsidR="00E13448">
          <w:rPr>
            <w:rFonts w:ascii="Times New Roman" w:eastAsia="Times New Roman" w:hAnsi="Times New Roman" w:cs="Times New Roman"/>
            <w:sz w:val="24"/>
            <w:szCs w:val="20"/>
          </w:rPr>
          <w:t>the test suite by the CI tool and marked as pass or fail.</w:t>
        </w:r>
      </w:ins>
    </w:p>
    <w:p w14:paraId="5EC70C7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535068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f.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a continuous integration system to automate the running of tests and continuously deployed their code to their </w:t>
      </w:r>
      <w:proofErr w:type="spellStart"/>
      <w:r w:rsidRPr="009256DE">
        <w:rPr>
          <w:rFonts w:ascii="Times New Roman" w:eastAsia="Times New Roman" w:hAnsi="Times New Roman" w:cs="Times New Roman"/>
          <w:color w:val="0000FF"/>
          <w:sz w:val="24"/>
          <w:szCs w:val="20"/>
        </w:rPr>
        <w:t>IaaS</w:t>
      </w:r>
      <w:proofErr w:type="spellEnd"/>
      <w:r w:rsidRPr="009256DE">
        <w:rPr>
          <w:rFonts w:ascii="Times New Roman" w:eastAsia="Times New Roman" w:hAnsi="Times New Roman" w:cs="Times New Roman"/>
          <w:color w:val="0000FF"/>
          <w:sz w:val="24"/>
          <w:szCs w:val="20"/>
        </w:rPr>
        <w:t xml:space="preserve"> or </w:t>
      </w:r>
      <w:proofErr w:type="spellStart"/>
      <w:r w:rsidRPr="009256DE">
        <w:rPr>
          <w:rFonts w:ascii="Times New Roman" w:eastAsia="Times New Roman" w:hAnsi="Times New Roman" w:cs="Times New Roman"/>
          <w:color w:val="0000FF"/>
          <w:sz w:val="24"/>
          <w:szCs w:val="20"/>
        </w:rPr>
        <w:t>PaaS</w:t>
      </w:r>
      <w:proofErr w:type="spellEnd"/>
      <w:r w:rsidRPr="009256DE">
        <w:rPr>
          <w:rFonts w:ascii="Times New Roman" w:eastAsia="Times New Roman" w:hAnsi="Times New Roman" w:cs="Times New Roman"/>
          <w:color w:val="0000FF"/>
          <w:sz w:val="24"/>
          <w:szCs w:val="20"/>
        </w:rPr>
        <w:t xml:space="preserve"> provider</w:t>
      </w:r>
    </w:p>
    <w:p w14:paraId="2E48E4E1" w14:textId="19E2CC2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highlight w:val="yellow"/>
        </w:rPr>
        <w:t xml:space="preserve">Valador </w:t>
      </w:r>
      <w:del w:id="106" w:author="David White" w:date="2015-06-30T10:44:00Z">
        <w:r w:rsidR="00BD0AF0" w:rsidRPr="00BD0AF0" w:rsidDel="00E13448">
          <w:rPr>
            <w:rFonts w:ascii="Times New Roman" w:eastAsia="Times New Roman" w:hAnsi="Times New Roman" w:cs="Times New Roman"/>
            <w:sz w:val="24"/>
            <w:szCs w:val="20"/>
            <w:highlight w:val="yellow"/>
          </w:rPr>
          <w:delText>&lt;&lt;David&gt;&gt;</w:delText>
        </w:r>
      </w:del>
      <w:ins w:id="107" w:author="David White" w:date="2015-06-30T10:44:00Z">
        <w:r w:rsidR="00E13448">
          <w:rPr>
            <w:rFonts w:ascii="Times New Roman" w:eastAsia="Times New Roman" w:hAnsi="Times New Roman" w:cs="Times New Roman"/>
            <w:sz w:val="24"/>
            <w:szCs w:val="20"/>
          </w:rPr>
          <w:t xml:space="preserve">chose Jenkins for our CI tool deployed on the EC2 servers which was linked to our </w:t>
        </w:r>
        <w:proofErr w:type="spellStart"/>
        <w:r w:rsidR="00E13448">
          <w:rPr>
            <w:rFonts w:ascii="Times New Roman" w:eastAsia="Times New Roman" w:hAnsi="Times New Roman" w:cs="Times New Roman"/>
            <w:sz w:val="24"/>
            <w:szCs w:val="20"/>
          </w:rPr>
          <w:t>git</w:t>
        </w:r>
        <w:proofErr w:type="spellEnd"/>
        <w:r w:rsidR="00E13448">
          <w:rPr>
            <w:rFonts w:ascii="Times New Roman" w:eastAsia="Times New Roman" w:hAnsi="Times New Roman" w:cs="Times New Roman"/>
            <w:sz w:val="24"/>
            <w:szCs w:val="20"/>
          </w:rPr>
          <w:t xml:space="preserve"> repository on GitHub for automatic builds when code was checked into the master branch.</w:t>
        </w:r>
      </w:ins>
    </w:p>
    <w:p w14:paraId="3D81522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53A31E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g.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configuration management</w:t>
      </w:r>
    </w:p>
    <w:p w14:paraId="449A7065" w14:textId="03A030A0"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lastRenderedPageBreak/>
        <w:t xml:space="preserve">Valador </w:t>
      </w:r>
      <w:del w:id="108" w:author="David White" w:date="2015-06-30T10:46:00Z">
        <w:r w:rsidRPr="009256DE" w:rsidDel="00E13448">
          <w:rPr>
            <w:rFonts w:ascii="Times New Roman" w:eastAsia="Times New Roman" w:hAnsi="Times New Roman" w:cs="Times New Roman"/>
            <w:sz w:val="24"/>
            <w:szCs w:val="20"/>
            <w:highlight w:val="yellow"/>
          </w:rPr>
          <w:delText xml:space="preserve">set up </w:delText>
        </w:r>
        <w:r w:rsidR="00BD0AF0" w:rsidDel="00E13448">
          <w:rPr>
            <w:rFonts w:ascii="Times New Roman" w:eastAsia="Times New Roman" w:hAnsi="Times New Roman" w:cs="Times New Roman"/>
            <w:sz w:val="24"/>
            <w:szCs w:val="20"/>
            <w:highlight w:val="yellow"/>
          </w:rPr>
          <w:delText>&lt;&lt;David/Phil</w:delText>
        </w:r>
        <w:r w:rsidRPr="009256DE" w:rsidDel="00E13448">
          <w:rPr>
            <w:rFonts w:ascii="Times New Roman" w:eastAsia="Times New Roman" w:hAnsi="Times New Roman" w:cs="Times New Roman"/>
            <w:sz w:val="24"/>
            <w:szCs w:val="20"/>
            <w:highlight w:val="yellow"/>
          </w:rPr>
          <w:delText xml:space="preserve"> for configuration management.</w:delText>
        </w:r>
      </w:del>
      <w:ins w:id="109" w:author="David White" w:date="2015-06-30T10:46:00Z">
        <w:r w:rsidR="00E13448">
          <w:rPr>
            <w:rFonts w:ascii="Times New Roman" w:eastAsia="Times New Roman" w:hAnsi="Times New Roman" w:cs="Times New Roman"/>
            <w:sz w:val="24"/>
            <w:szCs w:val="20"/>
            <w:highlight w:val="yellow"/>
          </w:rPr>
          <w:t xml:space="preserve">chose </w:t>
        </w:r>
        <w:proofErr w:type="spellStart"/>
        <w:r w:rsidR="00E13448">
          <w:rPr>
            <w:rFonts w:ascii="Times New Roman" w:eastAsia="Times New Roman" w:hAnsi="Times New Roman" w:cs="Times New Roman"/>
            <w:sz w:val="24"/>
            <w:szCs w:val="20"/>
            <w:highlight w:val="yellow"/>
          </w:rPr>
          <w:t>git</w:t>
        </w:r>
        <w:proofErr w:type="spellEnd"/>
        <w:r w:rsidR="00E13448">
          <w:rPr>
            <w:rFonts w:ascii="Times New Roman" w:eastAsia="Times New Roman" w:hAnsi="Times New Roman" w:cs="Times New Roman"/>
            <w:sz w:val="24"/>
            <w:szCs w:val="20"/>
            <w:highlight w:val="yellow"/>
          </w:rPr>
          <w:t xml:space="preserve"> as our configuration management tool.  We made use of GitHub for the origin repository and managed branches through pull requests.</w:t>
        </w:r>
      </w:ins>
      <w:r w:rsidRPr="009256DE">
        <w:rPr>
          <w:rFonts w:ascii="Times New Roman" w:eastAsia="Times New Roman" w:hAnsi="Times New Roman" w:cs="Times New Roman"/>
          <w:sz w:val="24"/>
          <w:szCs w:val="20"/>
          <w:highlight w:val="yellow"/>
        </w:rPr>
        <w:t xml:space="preserve">  </w:t>
      </w:r>
    </w:p>
    <w:p w14:paraId="73D6B2F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E9CE3F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3E1FE4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h.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continuous monitoring</w:t>
      </w:r>
    </w:p>
    <w:p w14:paraId="7FE3CBB1" w14:textId="55C6BDF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 xml:space="preserve">Valador </w:t>
      </w:r>
      <w:del w:id="110" w:author="David White" w:date="2015-06-30T16:12:00Z">
        <w:r w:rsidRPr="009256DE" w:rsidDel="002F5BB5">
          <w:rPr>
            <w:rFonts w:ascii="Times New Roman" w:eastAsia="Times New Roman" w:hAnsi="Times New Roman" w:cs="Times New Roman"/>
            <w:sz w:val="24"/>
            <w:szCs w:val="20"/>
            <w:highlight w:val="yellow"/>
          </w:rPr>
          <w:delText>used the tools provided by AWS for continuous monitoring</w:delText>
        </w:r>
      </w:del>
      <w:ins w:id="111" w:author="David White" w:date="2015-06-30T16:12:00Z">
        <w:r w:rsidR="002F5BB5">
          <w:rPr>
            <w:rFonts w:ascii="Times New Roman" w:eastAsia="Times New Roman" w:hAnsi="Times New Roman" w:cs="Times New Roman"/>
            <w:sz w:val="24"/>
            <w:szCs w:val="20"/>
            <w:highlight w:val="yellow"/>
          </w:rPr>
          <w:t xml:space="preserve">used </w:t>
        </w:r>
        <w:proofErr w:type="spellStart"/>
        <w:r w:rsidR="002F5BB5">
          <w:rPr>
            <w:rFonts w:ascii="Times New Roman" w:eastAsia="Times New Roman" w:hAnsi="Times New Roman" w:cs="Times New Roman"/>
            <w:sz w:val="24"/>
            <w:szCs w:val="20"/>
            <w:highlight w:val="yellow"/>
          </w:rPr>
          <w:t>Nagios</w:t>
        </w:r>
        <w:proofErr w:type="spellEnd"/>
        <w:r w:rsidR="002F5BB5">
          <w:rPr>
            <w:rFonts w:ascii="Times New Roman" w:eastAsia="Times New Roman" w:hAnsi="Times New Roman" w:cs="Times New Roman"/>
            <w:sz w:val="24"/>
            <w:szCs w:val="20"/>
            <w:highlight w:val="yellow"/>
          </w:rPr>
          <w:t xml:space="preserve"> for continuous monitoring of the website, services, and database</w:t>
        </w:r>
      </w:ins>
      <w:bookmarkStart w:id="112" w:name="_GoBack"/>
      <w:bookmarkEnd w:id="112"/>
      <w:r w:rsidRPr="009256DE">
        <w:rPr>
          <w:rFonts w:ascii="Times New Roman" w:eastAsia="Times New Roman" w:hAnsi="Times New Roman" w:cs="Times New Roman"/>
          <w:sz w:val="24"/>
          <w:szCs w:val="20"/>
          <w:highlight w:val="yellow"/>
        </w:rPr>
        <w:t xml:space="preserve">. </w:t>
      </w:r>
      <w:del w:id="113" w:author="David White" w:date="2015-06-30T10:48:00Z">
        <w:r w:rsidRPr="009256DE" w:rsidDel="00E13448">
          <w:rPr>
            <w:rFonts w:ascii="Times New Roman" w:eastAsia="Times New Roman" w:hAnsi="Times New Roman" w:cs="Times New Roman"/>
            <w:sz w:val="24"/>
            <w:szCs w:val="20"/>
            <w:highlight w:val="yellow"/>
          </w:rPr>
          <w:delText>These incl</w:delText>
        </w:r>
        <w:r w:rsidRPr="00BD0AF0" w:rsidDel="00E13448">
          <w:rPr>
            <w:rFonts w:ascii="Times New Roman" w:eastAsia="Times New Roman" w:hAnsi="Times New Roman" w:cs="Times New Roman"/>
            <w:sz w:val="24"/>
            <w:szCs w:val="20"/>
            <w:highlight w:val="yellow"/>
          </w:rPr>
          <w:delText xml:space="preserve">ude </w:delText>
        </w:r>
        <w:r w:rsidR="00BD0AF0" w:rsidRPr="00BD0AF0" w:rsidDel="00E13448">
          <w:rPr>
            <w:rFonts w:ascii="Times New Roman" w:eastAsia="Times New Roman" w:hAnsi="Times New Roman" w:cs="Times New Roman"/>
            <w:sz w:val="24"/>
            <w:szCs w:val="20"/>
            <w:highlight w:val="yellow"/>
          </w:rPr>
          <w:delText>&lt;&lt;David&gt;&gt;</w:delText>
        </w:r>
      </w:del>
    </w:p>
    <w:p w14:paraId="610A3B7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09808F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39BCEA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roofErr w:type="spellStart"/>
      <w:r w:rsidRPr="009256DE">
        <w:rPr>
          <w:rFonts w:ascii="Times New Roman" w:eastAsia="Times New Roman" w:hAnsi="Times New Roman" w:cs="Times New Roman"/>
          <w:sz w:val="24"/>
          <w:szCs w:val="20"/>
        </w:rPr>
        <w:t>i</w:t>
      </w:r>
      <w:proofErr w:type="spellEnd"/>
      <w:r w:rsidRPr="009256DE">
        <w:rPr>
          <w:rFonts w:ascii="Times New Roman" w:eastAsia="Times New Roman" w:hAnsi="Times New Roman" w:cs="Times New Roman"/>
          <w:sz w:val="24"/>
          <w:szCs w:val="20"/>
        </w:rPr>
        <w:t xml:space="preserve">. </w:t>
      </w:r>
      <w:proofErr w:type="gramStart"/>
      <w:r w:rsidRPr="009256DE">
        <w:rPr>
          <w:rFonts w:ascii="Times New Roman" w:eastAsia="Times New Roman" w:hAnsi="Times New Roman" w:cs="Times New Roman"/>
          <w:sz w:val="24"/>
          <w:szCs w:val="20"/>
        </w:rPr>
        <w:t>deploy</w:t>
      </w:r>
      <w:proofErr w:type="gramEnd"/>
      <w:r w:rsidRPr="009256DE">
        <w:rPr>
          <w:rFonts w:ascii="Times New Roman" w:eastAsia="Times New Roman" w:hAnsi="Times New Roman" w:cs="Times New Roman"/>
          <w:sz w:val="24"/>
          <w:szCs w:val="20"/>
        </w:rPr>
        <w:t xml:space="preserve"> their software in a container (i.e., utilized operating-system-level virtualization)</w:t>
      </w:r>
    </w:p>
    <w:p w14:paraId="4B54CDD7" w14:textId="26725ABD"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del w:id="114" w:author="David White" w:date="2015-06-30T16:10:00Z">
        <w:r w:rsidRPr="009256DE" w:rsidDel="002F5BB5">
          <w:rPr>
            <w:rFonts w:ascii="Times New Roman" w:eastAsia="Times New Roman" w:hAnsi="Times New Roman" w:cs="Times New Roman"/>
            <w:sz w:val="24"/>
            <w:szCs w:val="20"/>
            <w:highlight w:val="yellow"/>
          </w:rPr>
          <w:delText>Valador deployed ou</w:delText>
        </w:r>
        <w:r w:rsidRPr="00BD0AF0" w:rsidDel="002F5BB5">
          <w:rPr>
            <w:rFonts w:ascii="Times New Roman" w:eastAsia="Times New Roman" w:hAnsi="Times New Roman" w:cs="Times New Roman"/>
            <w:sz w:val="24"/>
            <w:szCs w:val="20"/>
            <w:highlight w:val="yellow"/>
          </w:rPr>
          <w:delText xml:space="preserve">r software in a container by </w:delText>
        </w:r>
        <w:r w:rsidR="00BD0AF0" w:rsidRPr="00BD0AF0" w:rsidDel="002F5BB5">
          <w:rPr>
            <w:rFonts w:ascii="Times New Roman" w:eastAsia="Times New Roman" w:hAnsi="Times New Roman" w:cs="Times New Roman"/>
            <w:sz w:val="24"/>
            <w:szCs w:val="20"/>
            <w:highlight w:val="yellow"/>
          </w:rPr>
          <w:delText>&lt;&lt;David</w:delText>
        </w:r>
        <w:r w:rsidR="00BD0AF0" w:rsidDel="002F5BB5">
          <w:rPr>
            <w:rFonts w:ascii="Times New Roman" w:eastAsia="Times New Roman" w:hAnsi="Times New Roman" w:cs="Times New Roman"/>
            <w:sz w:val="24"/>
            <w:szCs w:val="20"/>
            <w:highlight w:val="yellow"/>
          </w:rPr>
          <w:delText>/Phil</w:delText>
        </w:r>
        <w:r w:rsidR="00BD0AF0" w:rsidRPr="00BD0AF0" w:rsidDel="002F5BB5">
          <w:rPr>
            <w:rFonts w:ascii="Times New Roman" w:eastAsia="Times New Roman" w:hAnsi="Times New Roman" w:cs="Times New Roman"/>
            <w:sz w:val="24"/>
            <w:szCs w:val="20"/>
            <w:highlight w:val="yellow"/>
          </w:rPr>
          <w:delText>&gt;&gt;</w:delText>
        </w:r>
      </w:del>
      <w:ins w:id="115" w:author="David White" w:date="2015-06-30T16:10:00Z">
        <w:r w:rsidR="002F5BB5">
          <w:rPr>
            <w:rFonts w:ascii="Times New Roman" w:eastAsia="Times New Roman" w:hAnsi="Times New Roman" w:cs="Times New Roman"/>
            <w:sz w:val="24"/>
            <w:szCs w:val="20"/>
          </w:rPr>
          <w:t xml:space="preserve">The application is deployed as an OVF </w:t>
        </w:r>
        <w:proofErr w:type="gramStart"/>
        <w:r w:rsidR="002F5BB5">
          <w:rPr>
            <w:rFonts w:ascii="Times New Roman" w:eastAsia="Times New Roman" w:hAnsi="Times New Roman" w:cs="Times New Roman"/>
            <w:sz w:val="24"/>
            <w:szCs w:val="20"/>
          </w:rPr>
          <w:t>template which</w:t>
        </w:r>
        <w:proofErr w:type="gramEnd"/>
        <w:r w:rsidR="002F5BB5">
          <w:rPr>
            <w:rFonts w:ascii="Times New Roman" w:eastAsia="Times New Roman" w:hAnsi="Times New Roman" w:cs="Times New Roman"/>
            <w:sz w:val="24"/>
            <w:szCs w:val="20"/>
          </w:rPr>
          <w:t xml:space="preserve"> is playable in any number of virtual appliance players such as </w:t>
        </w:r>
        <w:proofErr w:type="spellStart"/>
        <w:r w:rsidR="002F5BB5">
          <w:rPr>
            <w:rFonts w:ascii="Times New Roman" w:eastAsia="Times New Roman" w:hAnsi="Times New Roman" w:cs="Times New Roman"/>
            <w:sz w:val="24"/>
            <w:szCs w:val="20"/>
          </w:rPr>
          <w:t>VMWare</w:t>
        </w:r>
        <w:proofErr w:type="spellEnd"/>
        <w:r w:rsidR="002F5BB5">
          <w:rPr>
            <w:rFonts w:ascii="Times New Roman" w:eastAsia="Times New Roman" w:hAnsi="Times New Roman" w:cs="Times New Roman"/>
            <w:sz w:val="24"/>
            <w:szCs w:val="20"/>
          </w:rPr>
          <w:t xml:space="preserve">, </w:t>
        </w:r>
        <w:proofErr w:type="spellStart"/>
        <w:r w:rsidR="002F5BB5">
          <w:rPr>
            <w:rFonts w:ascii="Times New Roman" w:eastAsia="Times New Roman" w:hAnsi="Times New Roman" w:cs="Times New Roman"/>
            <w:sz w:val="24"/>
            <w:szCs w:val="20"/>
          </w:rPr>
          <w:t>VirtualBox</w:t>
        </w:r>
        <w:proofErr w:type="spellEnd"/>
        <w:r w:rsidR="002F5BB5">
          <w:rPr>
            <w:rFonts w:ascii="Times New Roman" w:eastAsia="Times New Roman" w:hAnsi="Times New Roman" w:cs="Times New Roman"/>
            <w:sz w:val="24"/>
            <w:szCs w:val="20"/>
          </w:rPr>
          <w:t xml:space="preserve"> or </w:t>
        </w:r>
      </w:ins>
      <w:ins w:id="116" w:author="David White" w:date="2015-06-30T16:12:00Z">
        <w:r w:rsidR="002F5BB5">
          <w:rPr>
            <w:rFonts w:ascii="Times New Roman" w:eastAsia="Times New Roman" w:hAnsi="Times New Roman" w:cs="Times New Roman"/>
            <w:sz w:val="24"/>
            <w:szCs w:val="20"/>
          </w:rPr>
          <w:t>MS Hyper-v.</w:t>
        </w:r>
      </w:ins>
    </w:p>
    <w:p w14:paraId="0F6988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EB0DB5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j.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an interactive approach, where feedback informed subsequent work or versions of the prototype</w:t>
      </w:r>
    </w:p>
    <w:p w14:paraId="41DB500D" w14:textId="54CD7CC6" w:rsidR="00C17518" w:rsidRPr="008A5559" w:rsidRDefault="009256DE" w:rsidP="00C17518">
      <w:p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sz w:val="24"/>
          <w:szCs w:val="20"/>
        </w:rPr>
        <w:t>Valador followed our de</w:t>
      </w:r>
      <w:r w:rsidR="00C17518" w:rsidRPr="008A5559">
        <w:rPr>
          <w:rFonts w:ascii="Times New Roman" w:eastAsia="Times New Roman" w:hAnsi="Times New Roman" w:cs="Times New Roman"/>
          <w:sz w:val="24"/>
          <w:szCs w:val="20"/>
        </w:rPr>
        <w:t>velopment</w:t>
      </w:r>
      <w:r w:rsidRPr="008A5559">
        <w:rPr>
          <w:rFonts w:ascii="Times New Roman" w:eastAsia="Times New Roman" w:hAnsi="Times New Roman" w:cs="Times New Roman"/>
          <w:sz w:val="24"/>
          <w:szCs w:val="20"/>
        </w:rPr>
        <w:t xml:space="preserve"> approach which is based on the Agile Scrum methodology.  </w:t>
      </w:r>
      <w:r w:rsidR="00C17518" w:rsidRPr="008A5559">
        <w:rPr>
          <w:rFonts w:ascii="Times New Roman" w:eastAsia="Times New Roman" w:hAnsi="Times New Roman" w:cs="Times New Roman"/>
          <w:sz w:val="24"/>
          <w:szCs w:val="20"/>
        </w:rPr>
        <w:t>This method promotes disciplined project management practices that encourage frequent inspection of the product</w:t>
      </w:r>
      <w:ins w:id="117" w:author="Kevin Sadeghian" w:date="2015-06-30T14:04:00Z">
        <w:r w:rsidR="00683FA4">
          <w:rPr>
            <w:rFonts w:ascii="Times New Roman" w:eastAsia="Times New Roman" w:hAnsi="Times New Roman" w:cs="Times New Roman"/>
            <w:sz w:val="24"/>
            <w:szCs w:val="20"/>
          </w:rPr>
          <w:t>, involvement of stakeholders/people,</w:t>
        </w:r>
      </w:ins>
      <w:r w:rsidR="00C17518" w:rsidRPr="008A5559">
        <w:rPr>
          <w:rFonts w:ascii="Times New Roman" w:eastAsia="Times New Roman" w:hAnsi="Times New Roman" w:cs="Times New Roman"/>
          <w:sz w:val="24"/>
          <w:szCs w:val="20"/>
        </w:rPr>
        <w:t xml:space="preserve"> and flexible adaptation of the requirements. Teamwork, self-organization</w:t>
      </w:r>
      <w:ins w:id="118" w:author="Kevin Sadeghian" w:date="2015-06-30T14:04:00Z">
        <w:r w:rsidR="00683FA4">
          <w:rPr>
            <w:rFonts w:ascii="Times New Roman" w:eastAsia="Times New Roman" w:hAnsi="Times New Roman" w:cs="Times New Roman"/>
            <w:sz w:val="24"/>
            <w:szCs w:val="20"/>
          </w:rPr>
          <w:t>,</w:t>
        </w:r>
      </w:ins>
      <w:del w:id="119" w:author="Kevin Sadeghian" w:date="2015-06-30T14:04:00Z">
        <w:r w:rsidR="00C17518" w:rsidRPr="008A5559" w:rsidDel="00683FA4">
          <w:rPr>
            <w:rFonts w:ascii="Times New Roman" w:eastAsia="Times New Roman" w:hAnsi="Times New Roman" w:cs="Times New Roman"/>
            <w:sz w:val="24"/>
            <w:szCs w:val="20"/>
          </w:rPr>
          <w:delText xml:space="preserve"> </w:delText>
        </w:r>
      </w:del>
      <w:ins w:id="120" w:author="Kevin Sadeghian" w:date="2015-06-30T14:04:00Z">
        <w:r w:rsidR="00683FA4">
          <w:rPr>
            <w:rFonts w:ascii="Times New Roman" w:eastAsia="Times New Roman" w:hAnsi="Times New Roman" w:cs="Times New Roman"/>
            <w:sz w:val="24"/>
            <w:szCs w:val="20"/>
          </w:rPr>
          <w:t xml:space="preserve"> </w:t>
        </w:r>
      </w:ins>
      <w:r w:rsidR="00C17518" w:rsidRPr="008A5559">
        <w:rPr>
          <w:rFonts w:ascii="Times New Roman" w:eastAsia="Times New Roman" w:hAnsi="Times New Roman" w:cs="Times New Roman"/>
          <w:sz w:val="24"/>
          <w:szCs w:val="20"/>
        </w:rPr>
        <w:t>and accountability are encouraged to allow for rapid delivery of high-quality software and a business approach that aligns development with customer</w:t>
      </w:r>
      <w:r w:rsidR="007D11C0" w:rsidRPr="008A5559">
        <w:rPr>
          <w:rFonts w:ascii="Times New Roman" w:eastAsia="Times New Roman" w:hAnsi="Times New Roman" w:cs="Times New Roman"/>
          <w:sz w:val="24"/>
          <w:szCs w:val="20"/>
        </w:rPr>
        <w:t>/user</w:t>
      </w:r>
      <w:r w:rsidR="00C17518" w:rsidRPr="008A5559">
        <w:rPr>
          <w:rFonts w:ascii="Times New Roman" w:eastAsia="Times New Roman" w:hAnsi="Times New Roman" w:cs="Times New Roman"/>
          <w:sz w:val="24"/>
          <w:szCs w:val="20"/>
        </w:rPr>
        <w:t xml:space="preserve"> needs. </w:t>
      </w:r>
      <w:r w:rsidR="007D11C0" w:rsidRPr="008A5559">
        <w:rPr>
          <w:rFonts w:ascii="Times New Roman" w:eastAsia="Times New Roman" w:hAnsi="Times New Roman" w:cs="Times New Roman"/>
          <w:sz w:val="24"/>
          <w:szCs w:val="20"/>
        </w:rPr>
        <w:t xml:space="preserve">Valador followed the project kick-of meeting with a user focus group to help </w:t>
      </w:r>
      <w:r w:rsidR="007D11C0" w:rsidRPr="008A5559">
        <w:rPr>
          <w:rFonts w:ascii="Times New Roman" w:eastAsia="Times New Roman" w:hAnsi="Times New Roman" w:cs="Times New Roman"/>
          <w:b/>
          <w:sz w:val="24"/>
          <w:szCs w:val="20"/>
        </w:rPr>
        <w:t>understand what people need</w:t>
      </w:r>
      <w:r w:rsidR="007D11C0">
        <w:rPr>
          <w:rFonts w:ascii="Times New Roman" w:eastAsia="Times New Roman" w:hAnsi="Times New Roman" w:cs="Times New Roman"/>
          <w:sz w:val="24"/>
          <w:szCs w:val="20"/>
        </w:rPr>
        <w:t xml:space="preserve">, that the preliminary </w:t>
      </w:r>
      <w:r w:rsidR="007D11C0" w:rsidRPr="008A5559">
        <w:rPr>
          <w:rFonts w:ascii="Times New Roman" w:eastAsia="Times New Roman" w:hAnsi="Times New Roman" w:cs="Times New Roman"/>
          <w:b/>
          <w:sz w:val="24"/>
          <w:szCs w:val="20"/>
        </w:rPr>
        <w:t>design concepts were simple and intuitive</w:t>
      </w:r>
      <w:r w:rsidR="007D11C0">
        <w:rPr>
          <w:rFonts w:ascii="Times New Roman" w:eastAsia="Times New Roman" w:hAnsi="Times New Roman" w:cs="Times New Roman"/>
          <w:sz w:val="24"/>
          <w:szCs w:val="20"/>
        </w:rPr>
        <w:t xml:space="preserve">, and that the </w:t>
      </w:r>
      <w:r w:rsidR="007D11C0" w:rsidRPr="008A5559">
        <w:rPr>
          <w:rFonts w:ascii="Times New Roman" w:eastAsia="Times New Roman" w:hAnsi="Times New Roman" w:cs="Times New Roman"/>
          <w:b/>
          <w:sz w:val="24"/>
          <w:szCs w:val="20"/>
        </w:rPr>
        <w:t xml:space="preserve">requirements being developed addressed </w:t>
      </w:r>
      <w:r w:rsidR="007D11C0" w:rsidRPr="008A5559">
        <w:rPr>
          <w:rFonts w:ascii="Times New Roman" w:eastAsia="Times New Roman" w:hAnsi="Times New Roman" w:cs="Times New Roman"/>
          <w:b/>
          <w:color w:val="0000FF"/>
          <w:sz w:val="24"/>
          <w:szCs w:val="20"/>
        </w:rPr>
        <w:t>the whole experience, from start to finish</w:t>
      </w:r>
      <w:r w:rsidR="007D11C0">
        <w:rPr>
          <w:rFonts w:ascii="Times New Roman" w:eastAsia="Times New Roman" w:hAnsi="Times New Roman" w:cs="Times New Roman"/>
          <w:color w:val="0000FF"/>
          <w:sz w:val="24"/>
          <w:szCs w:val="20"/>
        </w:rPr>
        <w:t xml:space="preserve">.  </w:t>
      </w:r>
      <w:r w:rsidR="00C17518">
        <w:rPr>
          <w:rFonts w:ascii="Times New Roman" w:eastAsia="Times New Roman" w:hAnsi="Times New Roman" w:cs="Times New Roman"/>
          <w:sz w:val="24"/>
          <w:szCs w:val="20"/>
        </w:rPr>
        <w:t>C</w:t>
      </w:r>
      <w:r w:rsidR="00C17518" w:rsidRPr="00C17518">
        <w:rPr>
          <w:rFonts w:ascii="Times New Roman" w:eastAsia="Times New Roman" w:hAnsi="Times New Roman" w:cs="Times New Roman"/>
          <w:sz w:val="24"/>
          <w:szCs w:val="20"/>
        </w:rPr>
        <w:t>ustomer-driven</w:t>
      </w:r>
      <w:r w:rsidR="00B32AE2">
        <w:rPr>
          <w:rFonts w:ascii="Times New Roman" w:eastAsia="Times New Roman" w:hAnsi="Times New Roman" w:cs="Times New Roman"/>
          <w:sz w:val="24"/>
          <w:szCs w:val="20"/>
        </w:rPr>
        <w:t xml:space="preserve">, or in this case </w:t>
      </w:r>
      <w:r w:rsidR="007D11C0">
        <w:rPr>
          <w:rFonts w:ascii="Times New Roman" w:eastAsia="Times New Roman" w:hAnsi="Times New Roman" w:cs="Times New Roman"/>
          <w:sz w:val="24"/>
          <w:szCs w:val="20"/>
        </w:rPr>
        <w:t>user-driven feedback based on focus groups</w:t>
      </w:r>
      <w:r w:rsidR="00C17518" w:rsidRPr="00C17518">
        <w:rPr>
          <w:rFonts w:ascii="Times New Roman" w:eastAsia="Times New Roman" w:hAnsi="Times New Roman" w:cs="Times New Roman"/>
          <w:sz w:val="24"/>
          <w:szCs w:val="20"/>
        </w:rPr>
        <w:t>, prioritized requirements are broken down into tasks for short development sprints that result in reviewable, potentially shippable product increments.</w:t>
      </w:r>
    </w:p>
    <w:p w14:paraId="159AEC73" w14:textId="2C8713CA"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The </w:t>
      </w:r>
      <w:r w:rsidR="007D11C0">
        <w:rPr>
          <w:rFonts w:ascii="Times New Roman" w:eastAsia="Times New Roman" w:hAnsi="Times New Roman" w:cs="Times New Roman"/>
          <w:sz w:val="24"/>
          <w:szCs w:val="20"/>
        </w:rPr>
        <w:t>Product Owner</w:t>
      </w:r>
      <w:r w:rsidRPr="00C17518">
        <w:rPr>
          <w:rFonts w:ascii="Times New Roman" w:eastAsia="Times New Roman" w:hAnsi="Times New Roman" w:cs="Times New Roman"/>
          <w:sz w:val="24"/>
          <w:szCs w:val="20"/>
        </w:rPr>
        <w:t xml:space="preserve">, a Valador resource working closely with the customer, </w:t>
      </w:r>
      <w:del w:id="121" w:author="Kevin Sadeghian" w:date="2015-06-30T14:05:00Z">
        <w:r w:rsidRPr="00C17518" w:rsidDel="00683FA4">
          <w:rPr>
            <w:rFonts w:ascii="Times New Roman" w:eastAsia="Times New Roman" w:hAnsi="Times New Roman" w:cs="Times New Roman"/>
            <w:sz w:val="24"/>
            <w:szCs w:val="20"/>
          </w:rPr>
          <w:delText xml:space="preserve">prioritizes </w:delText>
        </w:r>
      </w:del>
      <w:ins w:id="122" w:author="Kevin Sadeghian" w:date="2015-06-30T14:05:00Z">
        <w:r w:rsidR="00683FA4" w:rsidRPr="00C17518">
          <w:rPr>
            <w:rFonts w:ascii="Times New Roman" w:eastAsia="Times New Roman" w:hAnsi="Times New Roman" w:cs="Times New Roman"/>
            <w:sz w:val="24"/>
            <w:szCs w:val="20"/>
          </w:rPr>
          <w:t>prioritize</w:t>
        </w:r>
        <w:r w:rsidR="00683FA4">
          <w:rPr>
            <w:rFonts w:ascii="Times New Roman" w:eastAsia="Times New Roman" w:hAnsi="Times New Roman" w:cs="Times New Roman"/>
            <w:sz w:val="24"/>
            <w:szCs w:val="20"/>
          </w:rPr>
          <w:t>d</w:t>
        </w:r>
        <w:r w:rsidR="00683FA4" w:rsidRPr="00C17518">
          <w:rPr>
            <w:rFonts w:ascii="Times New Roman" w:eastAsia="Times New Roman" w:hAnsi="Times New Roman" w:cs="Times New Roman"/>
            <w:sz w:val="24"/>
            <w:szCs w:val="20"/>
          </w:rPr>
          <w:t xml:space="preserve"> </w:t>
        </w:r>
      </w:ins>
      <w:del w:id="123" w:author="Kevin Sadeghian" w:date="2015-06-30T14:05:00Z">
        <w:r w:rsidRPr="00C17518" w:rsidDel="00683FA4">
          <w:rPr>
            <w:rFonts w:ascii="Times New Roman" w:eastAsia="Times New Roman" w:hAnsi="Times New Roman" w:cs="Times New Roman"/>
            <w:sz w:val="24"/>
            <w:szCs w:val="20"/>
          </w:rPr>
          <w:delText xml:space="preserve">a </w:delText>
        </w:r>
      </w:del>
      <w:ins w:id="124" w:author="Kevin Sadeghian" w:date="2015-06-30T14:05:00Z">
        <w:r w:rsidR="00683FA4">
          <w:rPr>
            <w:rFonts w:ascii="Times New Roman" w:eastAsia="Times New Roman" w:hAnsi="Times New Roman" w:cs="Times New Roman"/>
            <w:sz w:val="24"/>
            <w:szCs w:val="20"/>
          </w:rPr>
          <w:t>the</w:t>
        </w:r>
        <w:r w:rsidR="00683FA4" w:rsidRPr="00C17518">
          <w:rPr>
            <w:rFonts w:ascii="Times New Roman" w:eastAsia="Times New Roman" w:hAnsi="Times New Roman" w:cs="Times New Roman"/>
            <w:sz w:val="24"/>
            <w:szCs w:val="20"/>
          </w:rPr>
          <w:t xml:space="preserve"> </w:t>
        </w:r>
      </w:ins>
      <w:r w:rsidRPr="00C17518">
        <w:rPr>
          <w:rFonts w:ascii="Times New Roman" w:eastAsia="Times New Roman" w:hAnsi="Times New Roman" w:cs="Times New Roman"/>
          <w:sz w:val="24"/>
          <w:szCs w:val="20"/>
        </w:rPr>
        <w:t xml:space="preserve">Product Backlog which </w:t>
      </w:r>
      <w:del w:id="125" w:author="Kevin Sadeghian" w:date="2015-06-30T14:05:00Z">
        <w:r w:rsidRPr="00C17518" w:rsidDel="00683FA4">
          <w:rPr>
            <w:rFonts w:ascii="Times New Roman" w:eastAsia="Times New Roman" w:hAnsi="Times New Roman" w:cs="Times New Roman"/>
            <w:sz w:val="24"/>
            <w:szCs w:val="20"/>
          </w:rPr>
          <w:delText xml:space="preserve">contains </w:delText>
        </w:r>
      </w:del>
      <w:ins w:id="126" w:author="Kevin Sadeghian" w:date="2015-06-30T14:05:00Z">
        <w:r w:rsidR="00683FA4" w:rsidRPr="00C17518">
          <w:rPr>
            <w:rFonts w:ascii="Times New Roman" w:eastAsia="Times New Roman" w:hAnsi="Times New Roman" w:cs="Times New Roman"/>
            <w:sz w:val="24"/>
            <w:szCs w:val="20"/>
          </w:rPr>
          <w:t>contain</w:t>
        </w:r>
        <w:r w:rsidR="00683FA4">
          <w:rPr>
            <w:rFonts w:ascii="Times New Roman" w:eastAsia="Times New Roman" w:hAnsi="Times New Roman" w:cs="Times New Roman"/>
            <w:sz w:val="24"/>
            <w:szCs w:val="20"/>
          </w:rPr>
          <w:t>ed</w:t>
        </w:r>
        <w:r w:rsidR="00683FA4" w:rsidRPr="00C17518">
          <w:rPr>
            <w:rFonts w:ascii="Times New Roman" w:eastAsia="Times New Roman" w:hAnsi="Times New Roman" w:cs="Times New Roman"/>
            <w:sz w:val="24"/>
            <w:szCs w:val="20"/>
          </w:rPr>
          <w:t xml:space="preserve"> </w:t>
        </w:r>
      </w:ins>
      <w:r w:rsidRPr="00C17518">
        <w:rPr>
          <w:rFonts w:ascii="Times New Roman" w:eastAsia="Times New Roman" w:hAnsi="Times New Roman" w:cs="Times New Roman"/>
          <w:sz w:val="24"/>
          <w:szCs w:val="20"/>
        </w:rPr>
        <w:t xml:space="preserve">features, requirements, bug fixes or other development tasks. The items in the Product Backlog </w:t>
      </w:r>
      <w:del w:id="127" w:author="Kevin Sadeghian" w:date="2015-06-30T14:05:00Z">
        <w:r w:rsidRPr="00C17518" w:rsidDel="00683FA4">
          <w:rPr>
            <w:rFonts w:ascii="Times New Roman" w:eastAsia="Times New Roman" w:hAnsi="Times New Roman" w:cs="Times New Roman"/>
            <w:sz w:val="24"/>
            <w:szCs w:val="20"/>
          </w:rPr>
          <w:delText xml:space="preserve">are </w:delText>
        </w:r>
      </w:del>
      <w:ins w:id="128" w:author="Kevin Sadeghian" w:date="2015-06-30T14:05:00Z">
        <w:r w:rsidR="00683FA4">
          <w:rPr>
            <w:rFonts w:ascii="Times New Roman" w:eastAsia="Times New Roman" w:hAnsi="Times New Roman" w:cs="Times New Roman"/>
            <w:sz w:val="24"/>
            <w:szCs w:val="20"/>
          </w:rPr>
          <w:t>were</w:t>
        </w:r>
        <w:r w:rsidR="00683FA4" w:rsidRPr="00C17518">
          <w:rPr>
            <w:rFonts w:ascii="Times New Roman" w:eastAsia="Times New Roman" w:hAnsi="Times New Roman" w:cs="Times New Roman"/>
            <w:sz w:val="24"/>
            <w:szCs w:val="20"/>
          </w:rPr>
          <w:t xml:space="preserve"> </w:t>
        </w:r>
      </w:ins>
      <w:r w:rsidRPr="00C17518">
        <w:rPr>
          <w:rFonts w:ascii="Times New Roman" w:eastAsia="Times New Roman" w:hAnsi="Times New Roman" w:cs="Times New Roman"/>
          <w:sz w:val="24"/>
          <w:szCs w:val="20"/>
        </w:rPr>
        <w:t>contributed by the entire team,</w:t>
      </w:r>
      <w:ins w:id="129" w:author="Kevin Sadeghian" w:date="2015-06-30T14:05:00Z">
        <w:r w:rsidR="00683FA4">
          <w:rPr>
            <w:rFonts w:ascii="Times New Roman" w:eastAsia="Times New Roman" w:hAnsi="Times New Roman" w:cs="Times New Roman"/>
            <w:sz w:val="24"/>
            <w:szCs w:val="20"/>
          </w:rPr>
          <w:t xml:space="preserve"> focus group stakeholders/people, as well as </w:t>
        </w:r>
      </w:ins>
      <w:del w:id="130" w:author="Kevin Sadeghian" w:date="2015-06-30T14:06:00Z">
        <w:r w:rsidRPr="00C17518" w:rsidDel="00683FA4">
          <w:rPr>
            <w:rFonts w:ascii="Times New Roman" w:eastAsia="Times New Roman" w:hAnsi="Times New Roman" w:cs="Times New Roman"/>
            <w:sz w:val="24"/>
            <w:szCs w:val="20"/>
          </w:rPr>
          <w:delText xml:space="preserve"> including </w:delText>
        </w:r>
      </w:del>
      <w:r w:rsidRPr="00C17518">
        <w:rPr>
          <w:rFonts w:ascii="Times New Roman" w:eastAsia="Times New Roman" w:hAnsi="Times New Roman" w:cs="Times New Roman"/>
          <w:sz w:val="24"/>
          <w:szCs w:val="20"/>
        </w:rPr>
        <w:t xml:space="preserve">the customer. This </w:t>
      </w:r>
      <w:del w:id="131" w:author="Kevin Sadeghian" w:date="2015-06-30T14:06:00Z">
        <w:r w:rsidRPr="00C17518" w:rsidDel="00683FA4">
          <w:rPr>
            <w:rFonts w:ascii="Times New Roman" w:eastAsia="Times New Roman" w:hAnsi="Times New Roman" w:cs="Times New Roman"/>
            <w:sz w:val="24"/>
            <w:szCs w:val="20"/>
          </w:rPr>
          <w:delText xml:space="preserve">allows </w:delText>
        </w:r>
      </w:del>
      <w:ins w:id="132" w:author="Kevin Sadeghian" w:date="2015-06-30T14:06:00Z">
        <w:r w:rsidR="00683FA4" w:rsidRPr="00C17518">
          <w:rPr>
            <w:rFonts w:ascii="Times New Roman" w:eastAsia="Times New Roman" w:hAnsi="Times New Roman" w:cs="Times New Roman"/>
            <w:sz w:val="24"/>
            <w:szCs w:val="20"/>
          </w:rPr>
          <w:t>allow</w:t>
        </w:r>
        <w:r w:rsidR="00683FA4">
          <w:rPr>
            <w:rFonts w:ascii="Times New Roman" w:eastAsia="Times New Roman" w:hAnsi="Times New Roman" w:cs="Times New Roman"/>
            <w:sz w:val="24"/>
            <w:szCs w:val="20"/>
          </w:rPr>
          <w:t>ed</w:t>
        </w:r>
        <w:r w:rsidR="00683FA4" w:rsidRPr="00C17518">
          <w:rPr>
            <w:rFonts w:ascii="Times New Roman" w:eastAsia="Times New Roman" w:hAnsi="Times New Roman" w:cs="Times New Roman"/>
            <w:sz w:val="24"/>
            <w:szCs w:val="20"/>
          </w:rPr>
          <w:t xml:space="preserve"> </w:t>
        </w:r>
      </w:ins>
      <w:r w:rsidRPr="00C17518">
        <w:rPr>
          <w:rFonts w:ascii="Times New Roman" w:eastAsia="Times New Roman" w:hAnsi="Times New Roman" w:cs="Times New Roman"/>
          <w:sz w:val="24"/>
          <w:szCs w:val="20"/>
        </w:rPr>
        <w:t xml:space="preserve">a variety of idea contributions to the product functionality, while allowing the customer and Project Manager to maintain control of their overall priorities in the development schedule. </w:t>
      </w:r>
    </w:p>
    <w:p w14:paraId="736DB690" w14:textId="77777777"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The “Sprint” is a development cycle where a set of items from the Product Backlog are fully completed. It begins with a Sprint Planning Meeting where the team breaks Product Backlog items down into subtasks, estimates their effort, and decides on how many Product Backlog items they can get done in the next Sprint. This Sprint Backlog created from the Sprint Planning Meeting is a fixed set of tasks that will be completed by the end of the Sprint. While items in the Product Backlog can be added, removed or re-prioritized at any time, items in the Sprint Backlog will not change once the Sprint has begun. As development takes place on the items in the Sprint Backlog, daily “standup” meetings are held to report on progress. Every team member who is working on Sprint Backlog items briefly discusses what they did the previous day, what they are doing the current day and what, if any, obstacles are preventing them from completing their </w:t>
      </w:r>
      <w:r w:rsidRPr="00C17518">
        <w:rPr>
          <w:rFonts w:ascii="Times New Roman" w:eastAsia="Times New Roman" w:hAnsi="Times New Roman" w:cs="Times New Roman"/>
          <w:sz w:val="24"/>
          <w:szCs w:val="20"/>
        </w:rPr>
        <w:lastRenderedPageBreak/>
        <w:t xml:space="preserve">tasks. It is the Project Manager’s job to remove these obstacles so that the team can complete their work. </w:t>
      </w:r>
    </w:p>
    <w:p w14:paraId="5301BAC2" w14:textId="77777777"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By the end of the Sprint, an operational, fully demonstrable product is created including the items that were defined in the Sprint Backlog. A Sprint Review is held with the customer to demonstrate the product, receive feedback and re-prioritize the Product Backlog in anticipation for the next Sprint if necessary. If the customer is satisfied with the product of the Sprint and believes it can be used in a production environment, they can choose to make it a final release product. After the Sprint Review, the team holds a Sprint Retrospective for the purpose of process improvement including discussing what could be done better in future Sprints and making plans for implementing those improvements. If there are more features on the Product Backlog at this time that the customer wants completed, the Sprint cycle begins anew with another Sprint Planning Meeting. </w:t>
      </w:r>
    </w:p>
    <w:p w14:paraId="0466757A" w14:textId="77777777" w:rsid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This approach allows the </w:t>
      </w:r>
      <w:r>
        <w:rPr>
          <w:rFonts w:ascii="Times New Roman" w:eastAsia="Times New Roman" w:hAnsi="Times New Roman" w:cs="Times New Roman"/>
          <w:sz w:val="24"/>
          <w:szCs w:val="20"/>
        </w:rPr>
        <w:t>Customer</w:t>
      </w:r>
      <w:r w:rsidRPr="00C17518">
        <w:rPr>
          <w:rFonts w:ascii="Times New Roman" w:eastAsia="Times New Roman" w:hAnsi="Times New Roman" w:cs="Times New Roman"/>
          <w:sz w:val="24"/>
          <w:szCs w:val="20"/>
        </w:rPr>
        <w:t xml:space="preserve"> to use and evaluate the system early and frequently throughout the overall schedu</w:t>
      </w:r>
      <w:r>
        <w:rPr>
          <w:rFonts w:ascii="Times New Roman" w:eastAsia="Times New Roman" w:hAnsi="Times New Roman" w:cs="Times New Roman"/>
          <w:sz w:val="24"/>
          <w:szCs w:val="20"/>
        </w:rPr>
        <w:t xml:space="preserve">le. The highest priority tasks </w:t>
      </w:r>
      <w:r w:rsidRPr="00C17518">
        <w:rPr>
          <w:rFonts w:ascii="Times New Roman" w:eastAsia="Times New Roman" w:hAnsi="Times New Roman" w:cs="Times New Roman"/>
          <w:sz w:val="24"/>
          <w:szCs w:val="20"/>
        </w:rPr>
        <w:t>are addressed early on to provide the end result desired by the customer and give ample time for refinement of the product requirements. Agile development methodologies help attack risk through demonstrable progress – frequent, executable releases that enable and allow continuous customer involvement and feedback.  Because all iterations end with a demonstrable release, the development team stays focused on producing results, and frequent reviews checks help ensure that the project stays on schedule.</w:t>
      </w:r>
    </w:p>
    <w:p w14:paraId="69B58A5B" w14:textId="350E0EC9"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This </w:t>
      </w:r>
      <w:r w:rsidR="00C17518">
        <w:rPr>
          <w:rFonts w:ascii="Times New Roman" w:eastAsia="Times New Roman" w:hAnsi="Times New Roman" w:cs="Times New Roman"/>
          <w:sz w:val="24"/>
          <w:szCs w:val="20"/>
        </w:rPr>
        <w:t xml:space="preserve">Project </w:t>
      </w:r>
      <w:r w:rsidRPr="009256DE">
        <w:rPr>
          <w:rFonts w:ascii="Times New Roman" w:eastAsia="Times New Roman" w:hAnsi="Times New Roman" w:cs="Times New Roman"/>
          <w:sz w:val="24"/>
          <w:szCs w:val="20"/>
        </w:rPr>
        <w:t xml:space="preserve">included </w:t>
      </w:r>
      <w:del w:id="133" w:author="Kevin Sadeghian" w:date="2015-06-30T14:06:00Z">
        <w:r w:rsidRPr="009256DE" w:rsidDel="00683FA4">
          <w:rPr>
            <w:rFonts w:ascii="Times New Roman" w:eastAsia="Times New Roman" w:hAnsi="Times New Roman" w:cs="Times New Roman"/>
            <w:sz w:val="24"/>
            <w:szCs w:val="20"/>
          </w:rPr>
          <w:delText xml:space="preserve">two </w:delText>
        </w:r>
      </w:del>
      <w:ins w:id="134" w:author="Kevin Sadeghian" w:date="2015-06-30T14:06:00Z">
        <w:r w:rsidR="00683FA4">
          <w:rPr>
            <w:rFonts w:ascii="Times New Roman" w:eastAsia="Times New Roman" w:hAnsi="Times New Roman" w:cs="Times New Roman"/>
            <w:sz w:val="24"/>
            <w:szCs w:val="20"/>
          </w:rPr>
          <w:t>three</w:t>
        </w:r>
        <w:r w:rsidR="00683FA4" w:rsidRPr="009256DE">
          <w:rPr>
            <w:rFonts w:ascii="Times New Roman" w:eastAsia="Times New Roman" w:hAnsi="Times New Roman" w:cs="Times New Roman"/>
            <w:sz w:val="24"/>
            <w:szCs w:val="20"/>
          </w:rPr>
          <w:t xml:space="preserve"> </w:t>
        </w:r>
      </w:ins>
      <w:r w:rsidRPr="009256DE">
        <w:rPr>
          <w:rFonts w:ascii="Times New Roman" w:eastAsia="Times New Roman" w:hAnsi="Times New Roman" w:cs="Times New Roman"/>
          <w:sz w:val="24"/>
          <w:szCs w:val="20"/>
        </w:rPr>
        <w:t xml:space="preserve">Sprints.  </w:t>
      </w:r>
      <w:del w:id="135" w:author="Kevin Sadeghian" w:date="2015-06-30T14:07:00Z">
        <w:r w:rsidRPr="009256DE" w:rsidDel="00683FA4">
          <w:rPr>
            <w:rFonts w:ascii="Times New Roman" w:eastAsia="Times New Roman" w:hAnsi="Times New Roman" w:cs="Times New Roman"/>
            <w:sz w:val="24"/>
            <w:szCs w:val="20"/>
          </w:rPr>
          <w:delText>Additionally, g</w:delText>
        </w:r>
      </w:del>
      <w:ins w:id="136" w:author="Kevin Sadeghian" w:date="2015-06-30T14:07:00Z">
        <w:r w:rsidR="00683FA4">
          <w:rPr>
            <w:rFonts w:ascii="Times New Roman" w:eastAsia="Times New Roman" w:hAnsi="Times New Roman" w:cs="Times New Roman"/>
            <w:sz w:val="24"/>
            <w:szCs w:val="20"/>
          </w:rPr>
          <w:t>G</w:t>
        </w:r>
      </w:ins>
      <w:r w:rsidRPr="009256DE">
        <w:rPr>
          <w:rFonts w:ascii="Times New Roman" w:eastAsia="Times New Roman" w:hAnsi="Times New Roman" w:cs="Times New Roman"/>
          <w:sz w:val="24"/>
          <w:szCs w:val="20"/>
        </w:rPr>
        <w:t>iven the short timeframe, feedback was solicited from both team members and other Valador employees</w:t>
      </w:r>
      <w:ins w:id="137" w:author="Kevin Sadeghian" w:date="2015-06-30T14:07:00Z">
        <w:r w:rsidR="00683FA4">
          <w:rPr>
            <w:rFonts w:ascii="Times New Roman" w:eastAsia="Times New Roman" w:hAnsi="Times New Roman" w:cs="Times New Roman"/>
            <w:sz w:val="24"/>
            <w:szCs w:val="20"/>
          </w:rPr>
          <w:t xml:space="preserve"> (</w:t>
        </w:r>
        <w:proofErr w:type="spellStart"/>
        <w:r w:rsidR="00683FA4">
          <w:rPr>
            <w:rFonts w:ascii="Times New Roman" w:eastAsia="Times New Roman" w:hAnsi="Times New Roman" w:cs="Times New Roman"/>
            <w:sz w:val="24"/>
            <w:szCs w:val="20"/>
          </w:rPr>
          <w:t>ie</w:t>
        </w:r>
        <w:proofErr w:type="spellEnd"/>
        <w:r w:rsidR="00683FA4">
          <w:rPr>
            <w:rFonts w:ascii="Times New Roman" w:eastAsia="Times New Roman" w:hAnsi="Times New Roman" w:cs="Times New Roman"/>
            <w:sz w:val="24"/>
            <w:szCs w:val="20"/>
          </w:rPr>
          <w:t xml:space="preserve">. </w:t>
        </w:r>
        <w:proofErr w:type="gramStart"/>
        <w:r w:rsidR="00683FA4">
          <w:rPr>
            <w:rFonts w:ascii="Times New Roman" w:eastAsia="Times New Roman" w:hAnsi="Times New Roman" w:cs="Times New Roman"/>
            <w:sz w:val="24"/>
            <w:szCs w:val="20"/>
          </w:rPr>
          <w:t>Stakeholders/People)</w:t>
        </w:r>
      </w:ins>
      <w:r w:rsidRPr="009256DE">
        <w:rPr>
          <w:rFonts w:ascii="Times New Roman" w:eastAsia="Times New Roman" w:hAnsi="Times New Roman" w:cs="Times New Roman"/>
          <w:sz w:val="24"/>
          <w:szCs w:val="20"/>
        </w:rPr>
        <w:t xml:space="preserve"> during each Sprint.</w:t>
      </w:r>
      <w:proofErr w:type="gramEnd"/>
      <w:r w:rsidRPr="009256DE">
        <w:rPr>
          <w:rFonts w:ascii="Times New Roman" w:eastAsia="Times New Roman" w:hAnsi="Times New Roman" w:cs="Times New Roman"/>
          <w:sz w:val="24"/>
          <w:szCs w:val="20"/>
        </w:rPr>
        <w:t xml:space="preserve">  The Product Owner was ultimately responsible for the end result.  Valador used Target Process to </w:t>
      </w:r>
      <w:del w:id="138" w:author="Kevin Sadeghian" w:date="2015-06-30T14:07:00Z">
        <w:r w:rsidRPr="009256DE" w:rsidDel="00683FA4">
          <w:rPr>
            <w:rFonts w:ascii="Times New Roman" w:eastAsia="Times New Roman" w:hAnsi="Times New Roman" w:cs="Times New Roman"/>
            <w:sz w:val="24"/>
            <w:szCs w:val="20"/>
          </w:rPr>
          <w:delText xml:space="preserve">document </w:delText>
        </w:r>
      </w:del>
      <w:ins w:id="139" w:author="Kevin Sadeghian" w:date="2015-06-30T14:07:00Z">
        <w:r w:rsidR="00683FA4">
          <w:rPr>
            <w:rFonts w:ascii="Times New Roman" w:eastAsia="Times New Roman" w:hAnsi="Times New Roman" w:cs="Times New Roman"/>
            <w:sz w:val="24"/>
            <w:szCs w:val="20"/>
          </w:rPr>
          <w:t>keep track of the requirements and tasks to be implemented in the solution.</w:t>
        </w:r>
        <w:r w:rsidR="00683FA4" w:rsidRPr="009256DE">
          <w:rPr>
            <w:rFonts w:ascii="Times New Roman" w:eastAsia="Times New Roman" w:hAnsi="Times New Roman" w:cs="Times New Roman"/>
            <w:sz w:val="24"/>
            <w:szCs w:val="20"/>
          </w:rPr>
          <w:t xml:space="preserve"> </w:t>
        </w:r>
      </w:ins>
    </w:p>
    <w:p w14:paraId="7489B85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273034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k. </w:t>
      </w:r>
      <w:proofErr w:type="gramStart"/>
      <w:r w:rsidRPr="009256DE">
        <w:rPr>
          <w:rFonts w:ascii="Times New Roman" w:eastAsia="Times New Roman" w:hAnsi="Times New Roman" w:cs="Times New Roman"/>
          <w:color w:val="0000FF"/>
          <w:sz w:val="24"/>
          <w:szCs w:val="20"/>
        </w:rPr>
        <w:t>provided</w:t>
      </w:r>
      <w:proofErr w:type="gramEnd"/>
      <w:r w:rsidRPr="009256DE">
        <w:rPr>
          <w:rFonts w:ascii="Times New Roman" w:eastAsia="Times New Roman" w:hAnsi="Times New Roman" w:cs="Times New Roman"/>
          <w:color w:val="0000FF"/>
          <w:sz w:val="24"/>
          <w:szCs w:val="20"/>
        </w:rPr>
        <w:t xml:space="preserve"> sufficient documentation to install and run their prototype on another machine</w:t>
      </w:r>
    </w:p>
    <w:p w14:paraId="7150C06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 xml:space="preserve">Valador provided an installation guide which is included in </w:t>
      </w:r>
      <w:r w:rsidR="00BD0AF0" w:rsidRPr="00BD0AF0">
        <w:rPr>
          <w:rFonts w:ascii="Times New Roman" w:eastAsia="Times New Roman" w:hAnsi="Times New Roman" w:cs="Times New Roman"/>
          <w:sz w:val="24"/>
          <w:szCs w:val="20"/>
          <w:highlight w:val="yellow"/>
        </w:rPr>
        <w:t>&lt;&lt;David/Phil&gt;&gt;</w:t>
      </w:r>
    </w:p>
    <w:p w14:paraId="41F34A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D886FD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proofErr w:type="gramStart"/>
      <w:r w:rsidRPr="009256DE">
        <w:rPr>
          <w:rFonts w:ascii="Times New Roman" w:eastAsia="Times New Roman" w:hAnsi="Times New Roman" w:cs="Times New Roman"/>
          <w:color w:val="0000FF"/>
          <w:sz w:val="24"/>
          <w:szCs w:val="20"/>
        </w:rPr>
        <w:t>l</w:t>
      </w:r>
      <w:proofErr w:type="gramEnd"/>
      <w:r w:rsidRPr="009256DE">
        <w:rPr>
          <w:rFonts w:ascii="Times New Roman" w:eastAsia="Times New Roman" w:hAnsi="Times New Roman" w:cs="Times New Roman"/>
          <w:color w:val="0000FF"/>
          <w:sz w:val="24"/>
          <w:szCs w:val="20"/>
        </w:rPr>
        <w:t>. prototype and underlying platforms used to create and run the prototype are openly licensed and free of charge</w:t>
      </w:r>
    </w:p>
    <w:p w14:paraId="717FEC5D" w14:textId="77777777" w:rsidR="007C0B05" w:rsidRDefault="009256DE" w:rsidP="009256DE">
      <w:pPr>
        <w:tabs>
          <w:tab w:val="left" w:pos="864"/>
        </w:tabs>
        <w:spacing w:before="120" w:after="0" w:line="240" w:lineRule="auto"/>
        <w:jc w:val="both"/>
        <w:rPr>
          <w:ins w:id="140" w:author="David White" w:date="2015-06-30T10:54:00Z"/>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The prototype and underlying platforms used to create and run the prototype are openly licensed and free of charge.  These include:  </w:t>
      </w:r>
    </w:p>
    <w:p w14:paraId="2F5EF4EB" w14:textId="77777777" w:rsidR="007C0B05" w:rsidRDefault="007C0B05" w:rsidP="007C0B05">
      <w:pPr>
        <w:pStyle w:val="ListParagraph"/>
        <w:numPr>
          <w:ilvl w:val="0"/>
          <w:numId w:val="5"/>
        </w:numPr>
        <w:tabs>
          <w:tab w:val="left" w:pos="864"/>
        </w:tabs>
        <w:spacing w:before="120" w:after="0" w:line="240" w:lineRule="auto"/>
        <w:jc w:val="both"/>
        <w:rPr>
          <w:ins w:id="141" w:author="David White" w:date="2015-06-30T10:54:00Z"/>
          <w:rFonts w:ascii="Times New Roman" w:eastAsia="Times New Roman" w:hAnsi="Times New Roman" w:cs="Times New Roman"/>
          <w:sz w:val="24"/>
          <w:szCs w:val="20"/>
        </w:rPr>
      </w:pPr>
      <w:ins w:id="142" w:author="David White" w:date="2015-06-30T10:54:00Z">
        <w:r>
          <w:rPr>
            <w:rFonts w:ascii="Times New Roman" w:eastAsia="Times New Roman" w:hAnsi="Times New Roman" w:cs="Times New Roman"/>
            <w:sz w:val="24"/>
            <w:szCs w:val="20"/>
          </w:rPr>
          <w:t>Bootstrap</w:t>
        </w:r>
      </w:ins>
    </w:p>
    <w:p w14:paraId="68E6B92E" w14:textId="77777777" w:rsidR="007C0B05" w:rsidRDefault="007C0B05" w:rsidP="007C0B05">
      <w:pPr>
        <w:pStyle w:val="ListParagraph"/>
        <w:numPr>
          <w:ilvl w:val="0"/>
          <w:numId w:val="5"/>
        </w:numPr>
        <w:tabs>
          <w:tab w:val="left" w:pos="864"/>
        </w:tabs>
        <w:spacing w:before="120" w:after="0" w:line="240" w:lineRule="auto"/>
        <w:jc w:val="both"/>
        <w:rPr>
          <w:ins w:id="143" w:author="David White" w:date="2015-06-30T10:54:00Z"/>
          <w:rFonts w:ascii="Times New Roman" w:eastAsia="Times New Roman" w:hAnsi="Times New Roman" w:cs="Times New Roman"/>
          <w:sz w:val="24"/>
          <w:szCs w:val="20"/>
        </w:rPr>
      </w:pPr>
      <w:ins w:id="144" w:author="David White" w:date="2015-06-30T10:54:00Z">
        <w:r>
          <w:rPr>
            <w:rFonts w:ascii="Times New Roman" w:eastAsia="Times New Roman" w:hAnsi="Times New Roman" w:cs="Times New Roman"/>
            <w:sz w:val="24"/>
            <w:szCs w:val="20"/>
          </w:rPr>
          <w:t>PHP</w:t>
        </w:r>
      </w:ins>
    </w:p>
    <w:p w14:paraId="765B036F" w14:textId="77777777" w:rsidR="007C0B05" w:rsidRDefault="007C0B05" w:rsidP="007C0B05">
      <w:pPr>
        <w:pStyle w:val="ListParagraph"/>
        <w:numPr>
          <w:ilvl w:val="0"/>
          <w:numId w:val="5"/>
        </w:numPr>
        <w:tabs>
          <w:tab w:val="left" w:pos="864"/>
        </w:tabs>
        <w:spacing w:before="120" w:after="0" w:line="240" w:lineRule="auto"/>
        <w:jc w:val="both"/>
        <w:rPr>
          <w:ins w:id="145" w:author="David White" w:date="2015-06-30T10:54:00Z"/>
          <w:rFonts w:ascii="Times New Roman" w:eastAsia="Times New Roman" w:hAnsi="Times New Roman" w:cs="Times New Roman"/>
          <w:sz w:val="24"/>
          <w:szCs w:val="20"/>
        </w:rPr>
      </w:pPr>
      <w:ins w:id="146" w:author="David White" w:date="2015-06-30T10:54:00Z">
        <w:r>
          <w:rPr>
            <w:rFonts w:ascii="Times New Roman" w:eastAsia="Times New Roman" w:hAnsi="Times New Roman" w:cs="Times New Roman"/>
            <w:sz w:val="24"/>
            <w:szCs w:val="20"/>
          </w:rPr>
          <w:t>Google Charts</w:t>
        </w:r>
      </w:ins>
    </w:p>
    <w:p w14:paraId="1C9F9E7B" w14:textId="77777777" w:rsidR="007C0B05" w:rsidRDefault="007C0B05" w:rsidP="007C0B05">
      <w:pPr>
        <w:pStyle w:val="ListParagraph"/>
        <w:numPr>
          <w:ilvl w:val="0"/>
          <w:numId w:val="5"/>
        </w:numPr>
        <w:tabs>
          <w:tab w:val="left" w:pos="864"/>
        </w:tabs>
        <w:spacing w:before="120" w:after="0" w:line="240" w:lineRule="auto"/>
        <w:jc w:val="both"/>
        <w:rPr>
          <w:ins w:id="147" w:author="David White" w:date="2015-06-30T10:54:00Z"/>
          <w:rFonts w:ascii="Times New Roman" w:eastAsia="Times New Roman" w:hAnsi="Times New Roman" w:cs="Times New Roman"/>
          <w:sz w:val="24"/>
          <w:szCs w:val="20"/>
        </w:rPr>
      </w:pPr>
      <w:ins w:id="148" w:author="David White" w:date="2015-06-30T10:54:00Z">
        <w:r>
          <w:rPr>
            <w:rFonts w:ascii="Times New Roman" w:eastAsia="Times New Roman" w:hAnsi="Times New Roman" w:cs="Times New Roman"/>
            <w:sz w:val="24"/>
            <w:szCs w:val="20"/>
          </w:rPr>
          <w:t>Ajax</w:t>
        </w:r>
      </w:ins>
    </w:p>
    <w:p w14:paraId="328F908D" w14:textId="77777777" w:rsidR="007C0B05" w:rsidRDefault="007C0B05" w:rsidP="007C0B05">
      <w:pPr>
        <w:pStyle w:val="ListParagraph"/>
        <w:numPr>
          <w:ilvl w:val="0"/>
          <w:numId w:val="5"/>
        </w:numPr>
        <w:tabs>
          <w:tab w:val="left" w:pos="864"/>
        </w:tabs>
        <w:spacing w:before="120" w:after="0" w:line="240" w:lineRule="auto"/>
        <w:jc w:val="both"/>
        <w:rPr>
          <w:ins w:id="149" w:author="David White" w:date="2015-06-30T10:54:00Z"/>
          <w:rFonts w:ascii="Times New Roman" w:eastAsia="Times New Roman" w:hAnsi="Times New Roman" w:cs="Times New Roman"/>
          <w:sz w:val="24"/>
          <w:szCs w:val="20"/>
        </w:rPr>
      </w:pPr>
      <w:ins w:id="150" w:author="David White" w:date="2015-06-30T10:54:00Z">
        <w:r>
          <w:rPr>
            <w:rFonts w:ascii="Times New Roman" w:eastAsia="Times New Roman" w:hAnsi="Times New Roman" w:cs="Times New Roman"/>
            <w:sz w:val="24"/>
            <w:szCs w:val="20"/>
          </w:rPr>
          <w:t>JQuery</w:t>
        </w:r>
      </w:ins>
    </w:p>
    <w:p w14:paraId="48A95015" w14:textId="77777777" w:rsidR="007C0B05" w:rsidRDefault="007C0B05" w:rsidP="007C0B05">
      <w:pPr>
        <w:pStyle w:val="ListParagraph"/>
        <w:numPr>
          <w:ilvl w:val="0"/>
          <w:numId w:val="5"/>
        </w:numPr>
        <w:tabs>
          <w:tab w:val="left" w:pos="864"/>
        </w:tabs>
        <w:spacing w:before="120" w:after="0" w:line="240" w:lineRule="auto"/>
        <w:jc w:val="both"/>
        <w:rPr>
          <w:ins w:id="151" w:author="David White" w:date="2015-06-30T10:54:00Z"/>
          <w:rFonts w:ascii="Times New Roman" w:eastAsia="Times New Roman" w:hAnsi="Times New Roman" w:cs="Times New Roman"/>
          <w:sz w:val="24"/>
          <w:szCs w:val="20"/>
        </w:rPr>
      </w:pPr>
      <w:ins w:id="152" w:author="David White" w:date="2015-06-30T10:54:00Z">
        <w:r>
          <w:rPr>
            <w:rFonts w:ascii="Times New Roman" w:eastAsia="Times New Roman" w:hAnsi="Times New Roman" w:cs="Times New Roman"/>
            <w:sz w:val="24"/>
            <w:szCs w:val="20"/>
          </w:rPr>
          <w:t>MySQL</w:t>
        </w:r>
      </w:ins>
    </w:p>
    <w:p w14:paraId="22720DD2" w14:textId="77777777" w:rsidR="007C0B05" w:rsidRDefault="007C0B05" w:rsidP="007C0B05">
      <w:pPr>
        <w:pStyle w:val="ListParagraph"/>
        <w:numPr>
          <w:ilvl w:val="0"/>
          <w:numId w:val="5"/>
        </w:numPr>
        <w:tabs>
          <w:tab w:val="left" w:pos="864"/>
        </w:tabs>
        <w:spacing w:before="120" w:after="0" w:line="240" w:lineRule="auto"/>
        <w:jc w:val="both"/>
        <w:rPr>
          <w:ins w:id="153" w:author="David White" w:date="2015-06-30T10:54:00Z"/>
          <w:rFonts w:ascii="Times New Roman" w:eastAsia="Times New Roman" w:hAnsi="Times New Roman" w:cs="Times New Roman"/>
          <w:sz w:val="24"/>
          <w:szCs w:val="20"/>
        </w:rPr>
      </w:pPr>
      <w:proofErr w:type="spellStart"/>
      <w:ins w:id="154" w:author="David White" w:date="2015-06-30T10:54:00Z">
        <w:r>
          <w:rPr>
            <w:rFonts w:ascii="Times New Roman" w:eastAsia="Times New Roman" w:hAnsi="Times New Roman" w:cs="Times New Roman"/>
            <w:sz w:val="24"/>
            <w:szCs w:val="20"/>
          </w:rPr>
          <w:t>AngularJS</w:t>
        </w:r>
        <w:proofErr w:type="spellEnd"/>
      </w:ins>
    </w:p>
    <w:p w14:paraId="0C89031D" w14:textId="77777777" w:rsidR="007C0B05" w:rsidRDefault="007C0B05" w:rsidP="007C0B05">
      <w:pPr>
        <w:pStyle w:val="ListParagraph"/>
        <w:numPr>
          <w:ilvl w:val="0"/>
          <w:numId w:val="5"/>
        </w:numPr>
        <w:tabs>
          <w:tab w:val="left" w:pos="864"/>
        </w:tabs>
        <w:spacing w:before="120" w:after="0" w:line="240" w:lineRule="auto"/>
        <w:jc w:val="both"/>
        <w:rPr>
          <w:ins w:id="155" w:author="David White" w:date="2015-06-30T10:54:00Z"/>
          <w:rFonts w:ascii="Times New Roman" w:eastAsia="Times New Roman" w:hAnsi="Times New Roman" w:cs="Times New Roman"/>
          <w:sz w:val="24"/>
          <w:szCs w:val="20"/>
        </w:rPr>
      </w:pPr>
      <w:ins w:id="156" w:author="David White" w:date="2015-06-30T10:54:00Z">
        <w:r>
          <w:rPr>
            <w:rFonts w:ascii="Times New Roman" w:eastAsia="Times New Roman" w:hAnsi="Times New Roman" w:cs="Times New Roman"/>
            <w:sz w:val="24"/>
            <w:szCs w:val="20"/>
          </w:rPr>
          <w:t>Java</w:t>
        </w:r>
      </w:ins>
    </w:p>
    <w:p w14:paraId="7F49307F" w14:textId="77777777" w:rsidR="007C0B05" w:rsidRDefault="007C0B05" w:rsidP="007C0B05">
      <w:pPr>
        <w:pStyle w:val="ListParagraph"/>
        <w:numPr>
          <w:ilvl w:val="0"/>
          <w:numId w:val="5"/>
        </w:numPr>
        <w:tabs>
          <w:tab w:val="left" w:pos="864"/>
        </w:tabs>
        <w:spacing w:before="120" w:after="0" w:line="240" w:lineRule="auto"/>
        <w:jc w:val="both"/>
        <w:rPr>
          <w:ins w:id="157" w:author="David White" w:date="2015-06-30T10:54:00Z"/>
          <w:rFonts w:ascii="Times New Roman" w:eastAsia="Times New Roman" w:hAnsi="Times New Roman" w:cs="Times New Roman"/>
          <w:sz w:val="24"/>
          <w:szCs w:val="20"/>
        </w:rPr>
      </w:pPr>
      <w:proofErr w:type="spellStart"/>
      <w:ins w:id="158" w:author="David White" w:date="2015-06-30T10:54:00Z">
        <w:r>
          <w:rPr>
            <w:rFonts w:ascii="Times New Roman" w:eastAsia="Times New Roman" w:hAnsi="Times New Roman" w:cs="Times New Roman"/>
            <w:sz w:val="24"/>
            <w:szCs w:val="20"/>
          </w:rPr>
          <w:t>Restlet</w:t>
        </w:r>
        <w:proofErr w:type="spellEnd"/>
        <w:r>
          <w:rPr>
            <w:rFonts w:ascii="Times New Roman" w:eastAsia="Times New Roman" w:hAnsi="Times New Roman" w:cs="Times New Roman"/>
            <w:sz w:val="24"/>
            <w:szCs w:val="20"/>
          </w:rPr>
          <w:t xml:space="preserve"> 2.x</w:t>
        </w:r>
      </w:ins>
    </w:p>
    <w:p w14:paraId="35D6647C" w14:textId="77777777" w:rsidR="007C0B05" w:rsidRDefault="007C0B05" w:rsidP="007C0B05">
      <w:pPr>
        <w:pStyle w:val="ListParagraph"/>
        <w:numPr>
          <w:ilvl w:val="0"/>
          <w:numId w:val="5"/>
        </w:numPr>
        <w:tabs>
          <w:tab w:val="left" w:pos="864"/>
        </w:tabs>
        <w:spacing w:before="120" w:after="0" w:line="240" w:lineRule="auto"/>
        <w:jc w:val="both"/>
        <w:rPr>
          <w:ins w:id="159" w:author="David White" w:date="2015-06-30T10:54:00Z"/>
          <w:rFonts w:ascii="Times New Roman" w:eastAsia="Times New Roman" w:hAnsi="Times New Roman" w:cs="Times New Roman"/>
          <w:sz w:val="24"/>
          <w:szCs w:val="20"/>
        </w:rPr>
      </w:pPr>
      <w:ins w:id="160" w:author="David White" w:date="2015-06-30T10:54:00Z">
        <w:r>
          <w:rPr>
            <w:rFonts w:ascii="Times New Roman" w:eastAsia="Times New Roman" w:hAnsi="Times New Roman" w:cs="Times New Roman"/>
            <w:sz w:val="24"/>
            <w:szCs w:val="20"/>
          </w:rPr>
          <w:lastRenderedPageBreak/>
          <w:t>Eclipse</w:t>
        </w:r>
      </w:ins>
    </w:p>
    <w:p w14:paraId="7CD9B5B2" w14:textId="77777777" w:rsidR="007C0B05" w:rsidRDefault="007C0B05" w:rsidP="007C0B05">
      <w:pPr>
        <w:pStyle w:val="ListParagraph"/>
        <w:numPr>
          <w:ilvl w:val="0"/>
          <w:numId w:val="5"/>
        </w:numPr>
        <w:tabs>
          <w:tab w:val="left" w:pos="864"/>
        </w:tabs>
        <w:spacing w:before="120" w:after="0" w:line="240" w:lineRule="auto"/>
        <w:jc w:val="both"/>
        <w:rPr>
          <w:ins w:id="161" w:author="David White" w:date="2015-06-30T10:54:00Z"/>
          <w:rFonts w:ascii="Times New Roman" w:eastAsia="Times New Roman" w:hAnsi="Times New Roman" w:cs="Times New Roman"/>
          <w:sz w:val="24"/>
          <w:szCs w:val="20"/>
        </w:rPr>
      </w:pPr>
      <w:proofErr w:type="spellStart"/>
      <w:ins w:id="162" w:author="David White" w:date="2015-06-30T10:54:00Z">
        <w:r>
          <w:rPr>
            <w:rFonts w:ascii="Times New Roman" w:eastAsia="Times New Roman" w:hAnsi="Times New Roman" w:cs="Times New Roman"/>
            <w:sz w:val="24"/>
            <w:szCs w:val="20"/>
          </w:rPr>
          <w:t>Git</w:t>
        </w:r>
        <w:proofErr w:type="spellEnd"/>
      </w:ins>
    </w:p>
    <w:p w14:paraId="471C66E6" w14:textId="77777777" w:rsidR="007C0B05" w:rsidRDefault="007C0B05" w:rsidP="007C0B05">
      <w:pPr>
        <w:pStyle w:val="ListParagraph"/>
        <w:numPr>
          <w:ilvl w:val="0"/>
          <w:numId w:val="5"/>
        </w:numPr>
        <w:tabs>
          <w:tab w:val="left" w:pos="864"/>
        </w:tabs>
        <w:spacing w:before="120" w:after="0" w:line="240" w:lineRule="auto"/>
        <w:jc w:val="both"/>
        <w:rPr>
          <w:ins w:id="163" w:author="David White" w:date="2015-06-30T10:54:00Z"/>
          <w:rFonts w:ascii="Times New Roman" w:eastAsia="Times New Roman" w:hAnsi="Times New Roman" w:cs="Times New Roman"/>
          <w:sz w:val="24"/>
          <w:szCs w:val="20"/>
        </w:rPr>
      </w:pPr>
      <w:ins w:id="164" w:author="David White" w:date="2015-06-30T10:54:00Z">
        <w:r>
          <w:rPr>
            <w:rFonts w:ascii="Times New Roman" w:eastAsia="Times New Roman" w:hAnsi="Times New Roman" w:cs="Times New Roman"/>
            <w:sz w:val="24"/>
            <w:szCs w:val="20"/>
          </w:rPr>
          <w:t>Jenkins</w:t>
        </w:r>
      </w:ins>
    </w:p>
    <w:p w14:paraId="27A45B80" w14:textId="77777777" w:rsidR="007C0B05" w:rsidRPr="000A3997" w:rsidRDefault="007C0B05" w:rsidP="007C0B05">
      <w:pPr>
        <w:pStyle w:val="ListParagraph"/>
        <w:numPr>
          <w:ilvl w:val="0"/>
          <w:numId w:val="5"/>
        </w:numPr>
        <w:tabs>
          <w:tab w:val="left" w:pos="864"/>
        </w:tabs>
        <w:spacing w:before="120" w:after="0" w:line="240" w:lineRule="auto"/>
        <w:jc w:val="both"/>
        <w:rPr>
          <w:ins w:id="165" w:author="David White" w:date="2015-06-30T10:54:00Z"/>
          <w:rFonts w:ascii="Times New Roman" w:eastAsia="Times New Roman" w:hAnsi="Times New Roman" w:cs="Times New Roman"/>
          <w:sz w:val="24"/>
          <w:szCs w:val="20"/>
        </w:rPr>
      </w:pPr>
      <w:ins w:id="166" w:author="David White" w:date="2015-06-30T10:54:00Z">
        <w:r>
          <w:rPr>
            <w:rFonts w:ascii="Times New Roman" w:eastAsia="Times New Roman" w:hAnsi="Times New Roman" w:cs="Times New Roman"/>
            <w:sz w:val="24"/>
            <w:szCs w:val="20"/>
          </w:rPr>
          <w:t>Linux</w:t>
        </w:r>
      </w:ins>
    </w:p>
    <w:p w14:paraId="66383445" w14:textId="539B9A61" w:rsidR="009256DE" w:rsidRPr="009256DE" w:rsidRDefault="00BD0AF0" w:rsidP="009256DE">
      <w:pPr>
        <w:tabs>
          <w:tab w:val="left" w:pos="864"/>
        </w:tabs>
        <w:spacing w:before="120" w:after="0" w:line="240" w:lineRule="auto"/>
        <w:jc w:val="both"/>
        <w:rPr>
          <w:rFonts w:ascii="Times New Roman" w:eastAsia="Times New Roman" w:hAnsi="Times New Roman" w:cs="Times New Roman"/>
          <w:sz w:val="24"/>
          <w:szCs w:val="20"/>
        </w:rPr>
      </w:pPr>
      <w:del w:id="167" w:author="David White" w:date="2015-06-30T10:54:00Z">
        <w:r w:rsidRPr="00BD0AF0" w:rsidDel="007C0B05">
          <w:rPr>
            <w:rFonts w:ascii="Times New Roman" w:eastAsia="Times New Roman" w:hAnsi="Times New Roman" w:cs="Times New Roman"/>
            <w:sz w:val="24"/>
            <w:szCs w:val="20"/>
            <w:highlight w:val="yellow"/>
          </w:rPr>
          <w:delText>&lt;&lt;David/Phil&gt;&gt;</w:delText>
        </w:r>
        <w:r w:rsidR="009256DE" w:rsidRPr="00BD0AF0" w:rsidDel="007C0B05">
          <w:rPr>
            <w:rFonts w:ascii="Times New Roman" w:eastAsia="Times New Roman" w:hAnsi="Times New Roman" w:cs="Times New Roman"/>
            <w:sz w:val="24"/>
            <w:szCs w:val="20"/>
            <w:highlight w:val="yellow"/>
          </w:rPr>
          <w:delText>L</w:delText>
        </w:r>
        <w:r w:rsidR="009256DE" w:rsidRPr="009256DE" w:rsidDel="007C0B05">
          <w:rPr>
            <w:rFonts w:ascii="Times New Roman" w:eastAsia="Times New Roman" w:hAnsi="Times New Roman" w:cs="Times New Roman"/>
            <w:sz w:val="24"/>
            <w:szCs w:val="20"/>
            <w:highlight w:val="yellow"/>
          </w:rPr>
          <w:delText>IST</w:delText>
        </w:r>
      </w:del>
    </w:p>
    <w:p w14:paraId="153A23BF" w14:textId="77777777" w:rsidR="00BB21DE" w:rsidRDefault="00BB21DE">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14:paraId="727A005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D6C256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i/>
          <w:iCs/>
          <w:sz w:val="24"/>
          <w:szCs w:val="20"/>
        </w:rPr>
        <w:t xml:space="preserve">Pool Three: the Full Stack Pool: </w:t>
      </w:r>
      <w:r w:rsidRPr="009256DE">
        <w:rPr>
          <w:rFonts w:ascii="Times New Roman" w:eastAsia="Times New Roman" w:hAnsi="Times New Roman" w:cs="Times New Roman"/>
          <w:sz w:val="24"/>
          <w:szCs w:val="20"/>
        </w:rPr>
        <w:t xml:space="preserve">In addition to the Description, above, the </w:t>
      </w:r>
      <w:proofErr w:type="spellStart"/>
      <w:r w:rsidRPr="009256DE">
        <w:rPr>
          <w:rFonts w:ascii="Times New Roman" w:eastAsia="Times New Roman" w:hAnsi="Times New Roman" w:cs="Times New Roman"/>
          <w:sz w:val="24"/>
          <w:szCs w:val="20"/>
        </w:rPr>
        <w:t>quoter</w:t>
      </w:r>
      <w:proofErr w:type="spellEnd"/>
      <w:r w:rsidRPr="009256DE">
        <w:rPr>
          <w:rFonts w:ascii="Times New Roman" w:eastAsia="Times New Roman" w:hAnsi="Times New Roman" w:cs="Times New Roman"/>
          <w:sz w:val="24"/>
          <w:szCs w:val="20"/>
        </w:rPr>
        <w:t xml:space="preserve"> must demonstrate that they followed the U.S. Digital Services Playbook by providing evidence in the repository. The README.md file should also make reference to the following for Pool Three</w:t>
      </w:r>
    </w:p>
    <w:p w14:paraId="48E2EC5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Full Stack:</w:t>
      </w:r>
    </w:p>
    <w:p w14:paraId="44922B0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a. </w:t>
      </w:r>
      <w:proofErr w:type="gramStart"/>
      <w:r w:rsidRPr="009256DE">
        <w:rPr>
          <w:rFonts w:ascii="Times New Roman" w:eastAsia="Times New Roman" w:hAnsi="Times New Roman" w:cs="Times New Roman"/>
          <w:sz w:val="24"/>
          <w:szCs w:val="20"/>
        </w:rPr>
        <w:t>met</w:t>
      </w:r>
      <w:proofErr w:type="gramEnd"/>
      <w:r w:rsidRPr="009256DE">
        <w:rPr>
          <w:rFonts w:ascii="Times New Roman" w:eastAsia="Times New Roman" w:hAnsi="Times New Roman" w:cs="Times New Roman"/>
          <w:sz w:val="24"/>
          <w:szCs w:val="20"/>
        </w:rPr>
        <w:t xml:space="preserve"> all the evidence criteria listed above in the Design Pool and Development Pool and Attachment C includes at a minimum five of the labor categories from the Full Stack Pool categories.</w:t>
      </w:r>
    </w:p>
    <w:p w14:paraId="3689D92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15C81A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4E8129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61DA93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AF1303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1D49A2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429DB8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4D68C7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5D7E90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713A11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7189AC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5F64B1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4AC5F5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3D180B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743C19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D66F19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14FBE2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B3E6E6D" w14:textId="77777777" w:rsidR="002720BF" w:rsidRDefault="002720BF"/>
    <w:sectPr w:rsidR="002720BF" w:rsidSect="00BB21DE">
      <w:footerReference w:type="default" r:id="rId9"/>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vin Sadeghian" w:date="2015-06-30T13:47:00Z" w:initials="KS">
    <w:p w14:paraId="7FA6139D" w14:textId="0F6081BB" w:rsidR="00E22FEF" w:rsidRDefault="00E22FEF">
      <w:pPr>
        <w:pStyle w:val="CommentText"/>
      </w:pPr>
      <w:r>
        <w:rPr>
          <w:rStyle w:val="CommentReference"/>
        </w:rPr>
        <w:annotationRef/>
      </w:r>
      <w:r>
        <w:t>Make this a consistent way to address each bullet within the ReadMe file.  Currently, this is the only place where we’re showing it like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63DF1" w14:textId="77777777" w:rsidR="00B96AAC" w:rsidRDefault="00B96AAC" w:rsidP="00BB21DE">
      <w:pPr>
        <w:spacing w:after="0" w:line="240" w:lineRule="auto"/>
      </w:pPr>
      <w:r>
        <w:separator/>
      </w:r>
    </w:p>
  </w:endnote>
  <w:endnote w:type="continuationSeparator" w:id="0">
    <w:p w14:paraId="7409B791" w14:textId="77777777" w:rsidR="00B96AAC" w:rsidRDefault="00B96AAC" w:rsidP="00BB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10908" w14:textId="77777777" w:rsidR="00BB3335" w:rsidRPr="000F4519" w:rsidRDefault="00BB3335" w:rsidP="00BB21DE">
    <w:pPr>
      <w:pStyle w:val="Footer"/>
      <w:rPr>
        <w:rStyle w:val="PageNumber"/>
        <w:color w:val="000000"/>
        <w:sz w:val="20"/>
      </w:rPr>
    </w:pPr>
    <w:r w:rsidRPr="000F4519">
      <w:rPr>
        <w:b/>
        <w:color w:val="000000"/>
        <w:sz w:val="20"/>
      </w:rPr>
      <w:tab/>
    </w:r>
    <w:r>
      <w:rPr>
        <w:b/>
        <w:i/>
        <w:color w:val="000000"/>
        <w:sz w:val="20"/>
      </w:rPr>
      <w:t>Use or</w:t>
    </w:r>
    <w:r w:rsidRPr="000F4519">
      <w:rPr>
        <w:b/>
        <w:i/>
        <w:color w:val="000000"/>
        <w:sz w:val="20"/>
      </w:rPr>
      <w:t xml:space="preserve"> disclosure of data contained on this sheet is subject</w:t>
    </w:r>
    <w:r w:rsidRPr="000F4519">
      <w:rPr>
        <w:b/>
        <w:color w:val="000000"/>
        <w:sz w:val="20"/>
      </w:rPr>
      <w:tab/>
    </w:r>
    <w:r w:rsidRPr="000F4519">
      <w:rPr>
        <w:rStyle w:val="PageNumber"/>
        <w:color w:val="000000"/>
        <w:sz w:val="20"/>
      </w:rPr>
      <w:fldChar w:fldCharType="begin"/>
    </w:r>
    <w:r w:rsidRPr="000F4519">
      <w:rPr>
        <w:rStyle w:val="PageNumber"/>
        <w:color w:val="000000"/>
        <w:sz w:val="20"/>
      </w:rPr>
      <w:instrText xml:space="preserve"> PAGE </w:instrText>
    </w:r>
    <w:r w:rsidRPr="000F4519">
      <w:rPr>
        <w:rStyle w:val="PageNumber"/>
        <w:color w:val="000000"/>
        <w:sz w:val="20"/>
      </w:rPr>
      <w:fldChar w:fldCharType="separate"/>
    </w:r>
    <w:r w:rsidR="002F5BB5">
      <w:rPr>
        <w:rStyle w:val="PageNumber"/>
        <w:noProof/>
        <w:color w:val="000000"/>
        <w:sz w:val="20"/>
      </w:rPr>
      <w:t>1</w:t>
    </w:r>
    <w:r w:rsidRPr="000F4519">
      <w:rPr>
        <w:rStyle w:val="PageNumber"/>
        <w:color w:val="000000"/>
        <w:sz w:val="20"/>
      </w:rPr>
      <w:fldChar w:fldCharType="end"/>
    </w:r>
  </w:p>
  <w:p w14:paraId="5A245A5C" w14:textId="77777777" w:rsidR="00BB3335" w:rsidRPr="000F4519" w:rsidRDefault="00BB3335" w:rsidP="00BB21DE">
    <w:pPr>
      <w:pStyle w:val="Footer"/>
      <w:rPr>
        <w:b/>
        <w:i/>
        <w:color w:val="000000"/>
        <w:sz w:val="20"/>
      </w:rPr>
    </w:pPr>
    <w:r w:rsidRPr="000F4519">
      <w:rPr>
        <w:rStyle w:val="PageNumber"/>
        <w:color w:val="000000"/>
        <w:sz w:val="20"/>
      </w:rPr>
      <w:tab/>
    </w:r>
    <w:proofErr w:type="gramStart"/>
    <w:r w:rsidRPr="000F4519">
      <w:rPr>
        <w:rStyle w:val="PageNumber"/>
        <w:b/>
        <w:i/>
        <w:color w:val="000000"/>
        <w:sz w:val="20"/>
      </w:rPr>
      <w:t>to</w:t>
    </w:r>
    <w:proofErr w:type="gramEnd"/>
    <w:r w:rsidRPr="000F4519">
      <w:rPr>
        <w:rStyle w:val="PageNumber"/>
        <w:b/>
        <w:i/>
        <w:color w:val="000000"/>
        <w:sz w:val="20"/>
      </w:rPr>
      <w:t xml:space="preserve"> the restriction on the Table of Content page of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31F50" w14:textId="77777777" w:rsidR="00B96AAC" w:rsidRDefault="00B96AAC" w:rsidP="00BB21DE">
      <w:pPr>
        <w:spacing w:after="0" w:line="240" w:lineRule="auto"/>
      </w:pPr>
      <w:r>
        <w:separator/>
      </w:r>
    </w:p>
  </w:footnote>
  <w:footnote w:type="continuationSeparator" w:id="0">
    <w:p w14:paraId="45EE91FC" w14:textId="77777777" w:rsidR="00B96AAC" w:rsidRDefault="00B96AAC" w:rsidP="00BB21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64340"/>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3434B"/>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F5DC9"/>
    <w:multiLevelType w:val="hybridMultilevel"/>
    <w:tmpl w:val="55CE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E4C64"/>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6721B"/>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DE"/>
    <w:rsid w:val="00050C12"/>
    <w:rsid w:val="001A219D"/>
    <w:rsid w:val="002057CC"/>
    <w:rsid w:val="002720BF"/>
    <w:rsid w:val="002F5BB5"/>
    <w:rsid w:val="003518F4"/>
    <w:rsid w:val="003A07BA"/>
    <w:rsid w:val="00465534"/>
    <w:rsid w:val="006574D5"/>
    <w:rsid w:val="00683FA4"/>
    <w:rsid w:val="00695574"/>
    <w:rsid w:val="007C0B05"/>
    <w:rsid w:val="007D11C0"/>
    <w:rsid w:val="008A5559"/>
    <w:rsid w:val="008B6298"/>
    <w:rsid w:val="009256DE"/>
    <w:rsid w:val="00A735F0"/>
    <w:rsid w:val="00A74D12"/>
    <w:rsid w:val="00AE6729"/>
    <w:rsid w:val="00B32AE2"/>
    <w:rsid w:val="00B96AAC"/>
    <w:rsid w:val="00BB21DE"/>
    <w:rsid w:val="00BB3335"/>
    <w:rsid w:val="00BD0AF0"/>
    <w:rsid w:val="00C17518"/>
    <w:rsid w:val="00DF7B4E"/>
    <w:rsid w:val="00E13448"/>
    <w:rsid w:val="00E22FEF"/>
    <w:rsid w:val="00E720A3"/>
    <w:rsid w:val="00FD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F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DE"/>
  </w:style>
  <w:style w:type="character" w:styleId="PageNumber">
    <w:name w:val="page number"/>
    <w:basedOn w:val="DefaultParagraphFont"/>
    <w:rsid w:val="009256DE"/>
  </w:style>
  <w:style w:type="paragraph" w:styleId="Header">
    <w:name w:val="header"/>
    <w:basedOn w:val="Normal"/>
    <w:link w:val="HeaderChar"/>
    <w:uiPriority w:val="99"/>
    <w:unhideWhenUsed/>
    <w:rsid w:val="00BB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DE"/>
  </w:style>
  <w:style w:type="paragraph" w:styleId="BalloonText">
    <w:name w:val="Balloon Text"/>
    <w:basedOn w:val="Normal"/>
    <w:link w:val="BalloonTextChar"/>
    <w:uiPriority w:val="99"/>
    <w:semiHidden/>
    <w:unhideWhenUsed/>
    <w:rsid w:val="00050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C12"/>
    <w:rPr>
      <w:rFonts w:ascii="Lucida Grande" w:hAnsi="Lucida Grande" w:cs="Lucida Grande"/>
      <w:sz w:val="18"/>
      <w:szCs w:val="18"/>
    </w:rPr>
  </w:style>
  <w:style w:type="paragraph" w:styleId="ListParagraph">
    <w:name w:val="List Paragraph"/>
    <w:basedOn w:val="Normal"/>
    <w:uiPriority w:val="34"/>
    <w:qFormat/>
    <w:rsid w:val="006574D5"/>
    <w:pPr>
      <w:ind w:left="720"/>
      <w:contextualSpacing/>
    </w:pPr>
  </w:style>
  <w:style w:type="paragraph" w:styleId="Revision">
    <w:name w:val="Revision"/>
    <w:hidden/>
    <w:uiPriority w:val="99"/>
    <w:semiHidden/>
    <w:rsid w:val="002057CC"/>
    <w:pPr>
      <w:spacing w:after="0" w:line="240" w:lineRule="auto"/>
    </w:pPr>
  </w:style>
  <w:style w:type="character" w:styleId="CommentReference">
    <w:name w:val="annotation reference"/>
    <w:basedOn w:val="DefaultParagraphFont"/>
    <w:uiPriority w:val="99"/>
    <w:semiHidden/>
    <w:unhideWhenUsed/>
    <w:rsid w:val="00E22FEF"/>
    <w:rPr>
      <w:sz w:val="16"/>
      <w:szCs w:val="16"/>
    </w:rPr>
  </w:style>
  <w:style w:type="paragraph" w:styleId="CommentText">
    <w:name w:val="annotation text"/>
    <w:basedOn w:val="Normal"/>
    <w:link w:val="CommentTextChar"/>
    <w:uiPriority w:val="99"/>
    <w:semiHidden/>
    <w:unhideWhenUsed/>
    <w:rsid w:val="00E22FEF"/>
    <w:pPr>
      <w:spacing w:line="240" w:lineRule="auto"/>
    </w:pPr>
    <w:rPr>
      <w:sz w:val="20"/>
      <w:szCs w:val="20"/>
    </w:rPr>
  </w:style>
  <w:style w:type="character" w:customStyle="1" w:styleId="CommentTextChar">
    <w:name w:val="Comment Text Char"/>
    <w:basedOn w:val="DefaultParagraphFont"/>
    <w:link w:val="CommentText"/>
    <w:uiPriority w:val="99"/>
    <w:semiHidden/>
    <w:rsid w:val="00E22FEF"/>
    <w:rPr>
      <w:sz w:val="20"/>
      <w:szCs w:val="20"/>
    </w:rPr>
  </w:style>
  <w:style w:type="paragraph" w:styleId="CommentSubject">
    <w:name w:val="annotation subject"/>
    <w:basedOn w:val="CommentText"/>
    <w:next w:val="CommentText"/>
    <w:link w:val="CommentSubjectChar"/>
    <w:uiPriority w:val="99"/>
    <w:semiHidden/>
    <w:unhideWhenUsed/>
    <w:rsid w:val="00E22FEF"/>
    <w:rPr>
      <w:b/>
      <w:bCs/>
    </w:rPr>
  </w:style>
  <w:style w:type="character" w:customStyle="1" w:styleId="CommentSubjectChar">
    <w:name w:val="Comment Subject Char"/>
    <w:basedOn w:val="CommentTextChar"/>
    <w:link w:val="CommentSubject"/>
    <w:uiPriority w:val="99"/>
    <w:semiHidden/>
    <w:rsid w:val="00E22FE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DE"/>
  </w:style>
  <w:style w:type="character" w:styleId="PageNumber">
    <w:name w:val="page number"/>
    <w:basedOn w:val="DefaultParagraphFont"/>
    <w:rsid w:val="009256DE"/>
  </w:style>
  <w:style w:type="paragraph" w:styleId="Header">
    <w:name w:val="header"/>
    <w:basedOn w:val="Normal"/>
    <w:link w:val="HeaderChar"/>
    <w:uiPriority w:val="99"/>
    <w:unhideWhenUsed/>
    <w:rsid w:val="00BB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DE"/>
  </w:style>
  <w:style w:type="paragraph" w:styleId="BalloonText">
    <w:name w:val="Balloon Text"/>
    <w:basedOn w:val="Normal"/>
    <w:link w:val="BalloonTextChar"/>
    <w:uiPriority w:val="99"/>
    <w:semiHidden/>
    <w:unhideWhenUsed/>
    <w:rsid w:val="00050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C12"/>
    <w:rPr>
      <w:rFonts w:ascii="Lucida Grande" w:hAnsi="Lucida Grande" w:cs="Lucida Grande"/>
      <w:sz w:val="18"/>
      <w:szCs w:val="18"/>
    </w:rPr>
  </w:style>
  <w:style w:type="paragraph" w:styleId="ListParagraph">
    <w:name w:val="List Paragraph"/>
    <w:basedOn w:val="Normal"/>
    <w:uiPriority w:val="34"/>
    <w:qFormat/>
    <w:rsid w:val="006574D5"/>
    <w:pPr>
      <w:ind w:left="720"/>
      <w:contextualSpacing/>
    </w:pPr>
  </w:style>
  <w:style w:type="paragraph" w:styleId="Revision">
    <w:name w:val="Revision"/>
    <w:hidden/>
    <w:uiPriority w:val="99"/>
    <w:semiHidden/>
    <w:rsid w:val="002057CC"/>
    <w:pPr>
      <w:spacing w:after="0" w:line="240" w:lineRule="auto"/>
    </w:pPr>
  </w:style>
  <w:style w:type="character" w:styleId="CommentReference">
    <w:name w:val="annotation reference"/>
    <w:basedOn w:val="DefaultParagraphFont"/>
    <w:uiPriority w:val="99"/>
    <w:semiHidden/>
    <w:unhideWhenUsed/>
    <w:rsid w:val="00E22FEF"/>
    <w:rPr>
      <w:sz w:val="16"/>
      <w:szCs w:val="16"/>
    </w:rPr>
  </w:style>
  <w:style w:type="paragraph" w:styleId="CommentText">
    <w:name w:val="annotation text"/>
    <w:basedOn w:val="Normal"/>
    <w:link w:val="CommentTextChar"/>
    <w:uiPriority w:val="99"/>
    <w:semiHidden/>
    <w:unhideWhenUsed/>
    <w:rsid w:val="00E22FEF"/>
    <w:pPr>
      <w:spacing w:line="240" w:lineRule="auto"/>
    </w:pPr>
    <w:rPr>
      <w:sz w:val="20"/>
      <w:szCs w:val="20"/>
    </w:rPr>
  </w:style>
  <w:style w:type="character" w:customStyle="1" w:styleId="CommentTextChar">
    <w:name w:val="Comment Text Char"/>
    <w:basedOn w:val="DefaultParagraphFont"/>
    <w:link w:val="CommentText"/>
    <w:uiPriority w:val="99"/>
    <w:semiHidden/>
    <w:rsid w:val="00E22FEF"/>
    <w:rPr>
      <w:sz w:val="20"/>
      <w:szCs w:val="20"/>
    </w:rPr>
  </w:style>
  <w:style w:type="paragraph" w:styleId="CommentSubject">
    <w:name w:val="annotation subject"/>
    <w:basedOn w:val="CommentText"/>
    <w:next w:val="CommentText"/>
    <w:link w:val="CommentSubjectChar"/>
    <w:uiPriority w:val="99"/>
    <w:semiHidden/>
    <w:unhideWhenUsed/>
    <w:rsid w:val="00E22FEF"/>
    <w:rPr>
      <w:b/>
      <w:bCs/>
    </w:rPr>
  </w:style>
  <w:style w:type="character" w:customStyle="1" w:styleId="CommentSubjectChar">
    <w:name w:val="Comment Subject Char"/>
    <w:basedOn w:val="CommentTextChar"/>
    <w:link w:val="CommentSubject"/>
    <w:uiPriority w:val="99"/>
    <w:semiHidden/>
    <w:rsid w:val="00E22F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5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2819</Words>
  <Characters>16069</Characters>
  <Application>Microsoft Macintosh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David White</cp:lastModifiedBy>
  <cp:revision>2</cp:revision>
  <dcterms:created xsi:type="dcterms:W3CDTF">2015-06-30T20:13:00Z</dcterms:created>
  <dcterms:modified xsi:type="dcterms:W3CDTF">2015-06-30T20:13:00Z</dcterms:modified>
</cp:coreProperties>
</file>